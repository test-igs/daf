
<file path=[Content_Types].xml><?xml version="1.0" encoding="utf-8"?>
<Types xmlns="http://schemas.openxmlformats.org/package/2006/content-types">
  <Default Extension="png" ContentType="image/png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ommentsExtended.xml" ContentType="application/vnd.openxmlformats-officedocument.wordprocessingml.commentsExtended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684B" w:rsidRDefault="0021684B" w:rsidP="00CC7154">
      <w:commentRangeStart w:id="0"/>
      <w:r w:rsidRPr="0021684B">
        <w:rPr>
          <w:b/>
        </w:rPr>
        <w:t>Creation</w:t>
      </w:r>
      <w:commentRangeEnd w:id="0"/>
      <w:r w:rsidR="00CC7154">
        <w:rPr>
          <w:rStyle w:val="CommentReference"/>
        </w:rPr>
        <w:commentReference w:id="0"/>
      </w:r>
      <w:r w:rsidRPr="0021684B">
        <w:rPr>
          <w:b/>
        </w:rPr>
        <w:t xml:space="preserve"> of new DAF Templates</w:t>
      </w:r>
    </w:p>
    <w:p w:rsidR="009444EE" w:rsidRDefault="009444EE" w:rsidP="009444EE">
      <w:pPr>
        <w:pStyle w:val="ListParagraph"/>
        <w:numPr>
          <w:ilvl w:val="0"/>
          <w:numId w:val="2"/>
        </w:numPr>
        <w:rPr>
          <w:ins w:id="1" w:author="Eric Haas" w:date="2016-07-18T15:14:00Z"/>
        </w:rPr>
      </w:pPr>
      <w:ins w:id="2" w:author="Eric Haas" w:date="2016-07-18T15:14:00Z">
        <w:r>
          <w:t xml:space="preserve">Update </w:t>
        </w:r>
        <w:proofErr w:type="spellStart"/>
        <w:r>
          <w:t>DAF</w:t>
        </w:r>
        <w:proofErr w:type="spellEnd"/>
        <w:r>
          <w:t xml:space="preserve"> to </w:t>
        </w:r>
        <w:proofErr w:type="spellStart"/>
        <w:r>
          <w:t>STU3</w:t>
        </w:r>
        <w:proofErr w:type="spellEnd"/>
        <w:r>
          <w:t xml:space="preserve"> Names </w:t>
        </w:r>
      </w:ins>
    </w:p>
    <w:p w:rsidR="00417B72" w:rsidRDefault="00417B72">
      <w:pPr>
        <w:pStyle w:val="ListParagraph"/>
        <w:rPr>
          <w:ins w:id="3" w:author="Eric Haas" w:date="2016-07-18T15:14:00Z"/>
        </w:rPr>
        <w:pPrChange w:id="4" w:author="Eric Haas" w:date="2016-07-18T15:15:00Z">
          <w:pPr>
            <w:pStyle w:val="ListParagraph"/>
            <w:numPr>
              <w:numId w:val="2"/>
            </w:numPr>
            <w:ind w:hanging="360"/>
          </w:pPr>
        </w:pPrChange>
      </w:pPr>
    </w:p>
    <w:p w:rsidR="00417B72" w:rsidRDefault="00417B72">
      <w:pPr>
        <w:pStyle w:val="ListParagraph"/>
        <w:rPr>
          <w:ins w:id="5" w:author="Eric Haas" w:date="2016-07-18T15:14:00Z"/>
        </w:rPr>
        <w:pPrChange w:id="6" w:author="Eric Haas" w:date="2016-07-18T15:14:00Z">
          <w:pPr>
            <w:pStyle w:val="ListParagraph"/>
            <w:numPr>
              <w:numId w:val="2"/>
            </w:numPr>
            <w:ind w:hanging="360"/>
          </w:pPr>
        </w:pPrChange>
      </w:pPr>
    </w:p>
    <w:p w:rsidR="0021684B" w:rsidRDefault="0021684B" w:rsidP="0021684B">
      <w:pPr>
        <w:pStyle w:val="ListParagraph"/>
        <w:numPr>
          <w:ilvl w:val="0"/>
          <w:numId w:val="2"/>
        </w:numPr>
      </w:pPr>
      <w:r>
        <w:t>Copy profile spreadsheet</w:t>
      </w:r>
    </w:p>
    <w:p w:rsidR="0021684B" w:rsidRDefault="0021684B" w:rsidP="0021684B">
      <w:pPr>
        <w:pStyle w:val="ListParagraph"/>
        <w:numPr>
          <w:ilvl w:val="0"/>
          <w:numId w:val="2"/>
        </w:numPr>
      </w:pPr>
      <w:r>
        <w:t>Update name to include core</w:t>
      </w:r>
    </w:p>
    <w:p w:rsidR="0021684B" w:rsidRDefault="0021684B" w:rsidP="0021684B">
      <w:pPr>
        <w:pStyle w:val="ListParagraph"/>
        <w:numPr>
          <w:ilvl w:val="1"/>
          <w:numId w:val="2"/>
        </w:numPr>
      </w:pPr>
      <w:r w:rsidRPr="0021684B">
        <w:t>allergyintolerance-daf-profile-spreadsheet.xml</w:t>
      </w:r>
    </w:p>
    <w:p w:rsidR="0021684B" w:rsidRDefault="0021684B" w:rsidP="0021684B">
      <w:pPr>
        <w:pStyle w:val="ListParagraph"/>
        <w:numPr>
          <w:ilvl w:val="1"/>
          <w:numId w:val="2"/>
        </w:numPr>
      </w:pPr>
      <w:r w:rsidRPr="0021684B">
        <w:t>allergyintolerance-daf-core-profile-spreadsheet.xml</w:t>
      </w:r>
    </w:p>
    <w:p w:rsidR="0021684B" w:rsidRDefault="0021684B" w:rsidP="0021684B">
      <w:pPr>
        <w:pStyle w:val="ListParagraph"/>
        <w:numPr>
          <w:ilvl w:val="0"/>
          <w:numId w:val="2"/>
        </w:numPr>
      </w:pPr>
      <w:r>
        <w:t>Edit new spreadsheet metadata tab (almost every field!)</w:t>
      </w:r>
    </w:p>
    <w:tbl>
      <w:tblPr>
        <w:tblW w:w="7798" w:type="dxa"/>
        <w:tblInd w:w="1317" w:type="dxa"/>
        <w:tblLook w:val="04A0"/>
      </w:tblPr>
      <w:tblGrid>
        <w:gridCol w:w="2008"/>
        <w:gridCol w:w="5790"/>
      </w:tblGrid>
      <w:tr w:rsidR="0021684B" w:rsidRPr="0021684B" w:rsidTr="0021684B">
        <w:trPr>
          <w:trHeight w:val="212"/>
        </w:trPr>
        <w:tc>
          <w:tcPr>
            <w:tcW w:w="2008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000000" w:fill="EEECE1"/>
            <w:noWrap/>
            <w:hideMark/>
          </w:tcPr>
          <w:p w:rsidR="0021684B" w:rsidRPr="0021684B" w:rsidRDefault="0021684B" w:rsidP="0021684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1684B">
              <w:rPr>
                <w:rFonts w:ascii="Calibri" w:eastAsia="Times New Roman" w:hAnsi="Calibri" w:cs="Times New Roman"/>
                <w:b/>
                <w:bCs/>
                <w:color w:val="000000"/>
              </w:rPr>
              <w:t>Name</w:t>
            </w:r>
          </w:p>
        </w:tc>
        <w:tc>
          <w:tcPr>
            <w:tcW w:w="5790" w:type="dxa"/>
            <w:tcBorders>
              <w:top w:val="single" w:sz="12" w:space="0" w:color="000000"/>
              <w:left w:val="nil"/>
              <w:bottom w:val="single" w:sz="4" w:space="0" w:color="000000"/>
              <w:right w:val="single" w:sz="12" w:space="0" w:color="000000"/>
            </w:tcBorders>
            <w:shd w:val="clear" w:color="000000" w:fill="EEECE1"/>
            <w:noWrap/>
            <w:hideMark/>
          </w:tcPr>
          <w:p w:rsidR="0021684B" w:rsidRPr="0021684B" w:rsidRDefault="0021684B" w:rsidP="0021684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1684B">
              <w:rPr>
                <w:rFonts w:ascii="Calibri" w:eastAsia="Times New Roman" w:hAnsi="Calibri" w:cs="Times New Roman"/>
                <w:b/>
                <w:bCs/>
                <w:color w:val="000000"/>
              </w:rPr>
              <w:t>Value</w:t>
            </w:r>
          </w:p>
        </w:tc>
      </w:tr>
      <w:tr w:rsidR="0021684B" w:rsidRPr="0021684B" w:rsidTr="0021684B">
        <w:trPr>
          <w:trHeight w:val="212"/>
        </w:trPr>
        <w:tc>
          <w:tcPr>
            <w:tcW w:w="2008" w:type="dxa"/>
            <w:tcBorders>
              <w:top w:val="nil"/>
              <w:left w:val="single" w:sz="12" w:space="0" w:color="000000"/>
              <w:bottom w:val="single" w:sz="4" w:space="0" w:color="D8D8D8"/>
              <w:right w:val="nil"/>
            </w:tcBorders>
            <w:shd w:val="clear" w:color="000000" w:fill="EEECE1"/>
            <w:noWrap/>
            <w:hideMark/>
          </w:tcPr>
          <w:p w:rsidR="0021684B" w:rsidRPr="0021684B" w:rsidRDefault="0021684B" w:rsidP="0021684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1684B">
              <w:rPr>
                <w:rFonts w:ascii="Calibri" w:eastAsia="Times New Roman" w:hAnsi="Calibri" w:cs="Times New Roman"/>
                <w:b/>
                <w:bCs/>
                <w:color w:val="000000"/>
              </w:rPr>
              <w:t>id</w:t>
            </w:r>
          </w:p>
        </w:tc>
        <w:tc>
          <w:tcPr>
            <w:tcW w:w="5790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auto" w:fill="auto"/>
            <w:noWrap/>
            <w:hideMark/>
          </w:tcPr>
          <w:p w:rsidR="0021684B" w:rsidRPr="0021684B" w:rsidRDefault="0021684B" w:rsidP="0021684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r w:rsidRPr="0021684B">
              <w:rPr>
                <w:rFonts w:ascii="Calibri" w:eastAsia="Times New Roman" w:hAnsi="Calibri" w:cs="Times New Roman"/>
                <w:b/>
                <w:bCs/>
                <w:color w:val="000000"/>
              </w:rPr>
              <w:t>allergyintolerance</w:t>
            </w:r>
            <w:proofErr w:type="spellEnd"/>
            <w:r w:rsidRPr="0021684B">
              <w:rPr>
                <w:rFonts w:ascii="Calibri" w:eastAsia="Times New Roman" w:hAnsi="Calibri" w:cs="Times New Roman"/>
                <w:b/>
                <w:bCs/>
                <w:color w:val="000000"/>
              </w:rPr>
              <w:t>-</w:t>
            </w:r>
            <w:proofErr w:type="spellStart"/>
            <w:r w:rsidRPr="0021684B">
              <w:rPr>
                <w:rFonts w:ascii="Calibri" w:eastAsia="Times New Roman" w:hAnsi="Calibri" w:cs="Times New Roman"/>
                <w:b/>
                <w:bCs/>
                <w:color w:val="000000"/>
              </w:rPr>
              <w:t>daf</w:t>
            </w:r>
            <w:proofErr w:type="spellEnd"/>
            <w:r w:rsidRPr="0021684B">
              <w:rPr>
                <w:rFonts w:ascii="Calibri" w:eastAsia="Times New Roman" w:hAnsi="Calibri" w:cs="Times New Roman"/>
                <w:b/>
                <w:bCs/>
                <w:color w:val="000000"/>
              </w:rPr>
              <w:t>-core</w:t>
            </w:r>
          </w:p>
        </w:tc>
      </w:tr>
      <w:tr w:rsidR="0021684B" w:rsidRPr="0021684B" w:rsidTr="0021684B">
        <w:trPr>
          <w:trHeight w:val="212"/>
        </w:trPr>
        <w:tc>
          <w:tcPr>
            <w:tcW w:w="2008" w:type="dxa"/>
            <w:tcBorders>
              <w:top w:val="nil"/>
              <w:left w:val="single" w:sz="12" w:space="0" w:color="000000"/>
              <w:bottom w:val="single" w:sz="4" w:space="0" w:color="D8D8D8"/>
              <w:right w:val="nil"/>
            </w:tcBorders>
            <w:shd w:val="clear" w:color="000000" w:fill="EEECE1"/>
            <w:noWrap/>
            <w:hideMark/>
          </w:tcPr>
          <w:p w:rsidR="0021684B" w:rsidRPr="0021684B" w:rsidRDefault="0021684B" w:rsidP="0021684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1684B">
              <w:rPr>
                <w:rFonts w:ascii="Calibri" w:eastAsia="Times New Roman" w:hAnsi="Calibri" w:cs="Times New Roman"/>
                <w:b/>
                <w:bCs/>
                <w:color w:val="000000"/>
              </w:rPr>
              <w:t>name</w:t>
            </w:r>
          </w:p>
        </w:tc>
        <w:tc>
          <w:tcPr>
            <w:tcW w:w="5790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auto" w:fill="auto"/>
            <w:noWrap/>
            <w:hideMark/>
          </w:tcPr>
          <w:p w:rsidR="0021684B" w:rsidRPr="0021684B" w:rsidRDefault="0021684B" w:rsidP="0021684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1684B">
              <w:rPr>
                <w:rFonts w:ascii="Calibri" w:eastAsia="Times New Roman" w:hAnsi="Calibri" w:cs="Times New Roman"/>
                <w:b/>
                <w:bCs/>
                <w:color w:val="000000"/>
              </w:rPr>
              <w:t>U.S. Data Access Framework (</w:t>
            </w:r>
            <w:proofErr w:type="spellStart"/>
            <w:r w:rsidRPr="0021684B">
              <w:rPr>
                <w:rFonts w:ascii="Calibri" w:eastAsia="Times New Roman" w:hAnsi="Calibri" w:cs="Times New Roman"/>
                <w:b/>
                <w:bCs/>
                <w:color w:val="000000"/>
              </w:rPr>
              <w:t>DAF</w:t>
            </w:r>
            <w:proofErr w:type="spellEnd"/>
            <w:r w:rsidRPr="0021684B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) Core </w:t>
            </w:r>
            <w:proofErr w:type="spellStart"/>
            <w:r w:rsidRPr="0021684B">
              <w:rPr>
                <w:rFonts w:ascii="Calibri" w:eastAsia="Times New Roman" w:hAnsi="Calibri" w:cs="Times New Roman"/>
                <w:b/>
                <w:bCs/>
                <w:color w:val="000000"/>
              </w:rPr>
              <w:t>AllergyIntolerance</w:t>
            </w:r>
            <w:proofErr w:type="spellEnd"/>
            <w:r w:rsidRPr="0021684B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Profile</w:t>
            </w:r>
          </w:p>
        </w:tc>
      </w:tr>
      <w:tr w:rsidR="0021684B" w:rsidRPr="0021684B" w:rsidTr="0021684B">
        <w:trPr>
          <w:trHeight w:val="212"/>
        </w:trPr>
        <w:tc>
          <w:tcPr>
            <w:tcW w:w="2008" w:type="dxa"/>
            <w:tcBorders>
              <w:top w:val="nil"/>
              <w:left w:val="single" w:sz="12" w:space="0" w:color="000000"/>
              <w:bottom w:val="single" w:sz="4" w:space="0" w:color="D8D8D8"/>
              <w:right w:val="nil"/>
            </w:tcBorders>
            <w:shd w:val="clear" w:color="000000" w:fill="EEECE1"/>
            <w:noWrap/>
            <w:hideMark/>
          </w:tcPr>
          <w:p w:rsidR="0021684B" w:rsidRPr="0021684B" w:rsidRDefault="0021684B" w:rsidP="0021684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1684B">
              <w:rPr>
                <w:rFonts w:ascii="Calibri" w:eastAsia="Times New Roman" w:hAnsi="Calibri" w:cs="Times New Roman"/>
                <w:b/>
                <w:bCs/>
                <w:color w:val="000000"/>
              </w:rPr>
              <w:t>display</w:t>
            </w:r>
          </w:p>
        </w:tc>
        <w:tc>
          <w:tcPr>
            <w:tcW w:w="5790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auto" w:fill="auto"/>
            <w:noWrap/>
            <w:hideMark/>
          </w:tcPr>
          <w:p w:rsidR="0021684B" w:rsidRPr="0021684B" w:rsidRDefault="0021684B" w:rsidP="0021684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21684B">
              <w:rPr>
                <w:rFonts w:ascii="Calibri" w:eastAsia="Times New Roman" w:hAnsi="Calibri" w:cs="Times New Roman"/>
                <w:color w:val="000000"/>
              </w:rPr>
              <w:t>DAF</w:t>
            </w:r>
            <w:proofErr w:type="spellEnd"/>
            <w:r w:rsidRPr="0021684B">
              <w:rPr>
                <w:rFonts w:ascii="Calibri" w:eastAsia="Times New Roman" w:hAnsi="Calibri" w:cs="Times New Roman"/>
                <w:color w:val="000000"/>
              </w:rPr>
              <w:t>-Core-</w:t>
            </w:r>
            <w:proofErr w:type="spellStart"/>
            <w:r w:rsidRPr="0021684B">
              <w:rPr>
                <w:rFonts w:ascii="Calibri" w:eastAsia="Times New Roman" w:hAnsi="Calibri" w:cs="Times New Roman"/>
                <w:color w:val="000000"/>
              </w:rPr>
              <w:t>AllergyIntolerance</w:t>
            </w:r>
            <w:proofErr w:type="spellEnd"/>
          </w:p>
        </w:tc>
      </w:tr>
      <w:tr w:rsidR="0021684B" w:rsidRPr="0021684B" w:rsidTr="0021684B">
        <w:trPr>
          <w:trHeight w:val="212"/>
        </w:trPr>
        <w:tc>
          <w:tcPr>
            <w:tcW w:w="2008" w:type="dxa"/>
            <w:tcBorders>
              <w:top w:val="nil"/>
              <w:left w:val="single" w:sz="12" w:space="0" w:color="000000"/>
              <w:bottom w:val="single" w:sz="4" w:space="0" w:color="D8D8D8"/>
              <w:right w:val="nil"/>
            </w:tcBorders>
            <w:shd w:val="clear" w:color="000000" w:fill="EEECE1"/>
            <w:noWrap/>
            <w:hideMark/>
          </w:tcPr>
          <w:p w:rsidR="0021684B" w:rsidRPr="0021684B" w:rsidRDefault="0021684B" w:rsidP="0021684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1684B">
              <w:rPr>
                <w:rFonts w:ascii="Calibri" w:eastAsia="Times New Roman" w:hAnsi="Calibri" w:cs="Times New Roman"/>
                <w:b/>
                <w:bCs/>
                <w:color w:val="000000"/>
              </w:rPr>
              <w:t>author.name</w:t>
            </w:r>
          </w:p>
        </w:tc>
        <w:tc>
          <w:tcPr>
            <w:tcW w:w="5790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auto" w:fill="auto"/>
            <w:noWrap/>
            <w:hideMark/>
          </w:tcPr>
          <w:p w:rsidR="0021684B" w:rsidRPr="0021684B" w:rsidRDefault="0021684B" w:rsidP="0021684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1684B">
              <w:rPr>
                <w:rFonts w:ascii="Calibri" w:eastAsia="Times New Roman" w:hAnsi="Calibri" w:cs="Times New Roman"/>
                <w:b/>
                <w:bCs/>
                <w:color w:val="000000"/>
              </w:rPr>
              <w:t>Health Level Seven International (FHIR - Infrastructure)</w:t>
            </w:r>
          </w:p>
        </w:tc>
      </w:tr>
      <w:tr w:rsidR="0021684B" w:rsidRPr="0021684B" w:rsidTr="0021684B">
        <w:trPr>
          <w:trHeight w:val="212"/>
        </w:trPr>
        <w:tc>
          <w:tcPr>
            <w:tcW w:w="2008" w:type="dxa"/>
            <w:tcBorders>
              <w:top w:val="nil"/>
              <w:left w:val="single" w:sz="12" w:space="0" w:color="000000"/>
              <w:bottom w:val="single" w:sz="4" w:space="0" w:color="D8D8D8"/>
              <w:right w:val="nil"/>
            </w:tcBorders>
            <w:shd w:val="clear" w:color="000000" w:fill="EEECE1"/>
            <w:noWrap/>
            <w:hideMark/>
          </w:tcPr>
          <w:p w:rsidR="0021684B" w:rsidRPr="0021684B" w:rsidRDefault="0021684B" w:rsidP="0021684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r w:rsidRPr="0021684B">
              <w:rPr>
                <w:rFonts w:ascii="Calibri" w:eastAsia="Times New Roman" w:hAnsi="Calibri" w:cs="Times New Roman"/>
                <w:b/>
                <w:bCs/>
                <w:color w:val="000000"/>
              </w:rPr>
              <w:t>author.reference</w:t>
            </w:r>
            <w:proofErr w:type="spellEnd"/>
          </w:p>
        </w:tc>
        <w:tc>
          <w:tcPr>
            <w:tcW w:w="5790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auto" w:fill="auto"/>
            <w:noWrap/>
            <w:hideMark/>
          </w:tcPr>
          <w:p w:rsidR="0021684B" w:rsidRPr="0021684B" w:rsidRDefault="00CF013F" w:rsidP="0021684B">
            <w:pPr>
              <w:spacing w:after="0" w:line="240" w:lineRule="auto"/>
              <w:rPr>
                <w:rFonts w:ascii="Calibri" w:eastAsia="Times New Roman" w:hAnsi="Calibri" w:cs="Times New Roman"/>
                <w:color w:val="0000FF"/>
                <w:u w:val="single"/>
              </w:rPr>
            </w:pPr>
            <w:hyperlink r:id="rId6" w:history="1">
              <w:r w:rsidR="0021684B" w:rsidRPr="00F15B8D">
                <w:rPr>
                  <w:rStyle w:val="Hyperlink"/>
                  <w:rFonts w:ascii="Calibri" w:eastAsia="Times New Roman" w:hAnsi="Calibri" w:cs="Times New Roman"/>
                </w:rPr>
                <w:t>http://www.healthit.gov</w:t>
              </w:r>
            </w:hyperlink>
          </w:p>
        </w:tc>
      </w:tr>
      <w:tr w:rsidR="0021684B" w:rsidRPr="0021684B" w:rsidTr="0021684B">
        <w:trPr>
          <w:trHeight w:val="212"/>
        </w:trPr>
        <w:tc>
          <w:tcPr>
            <w:tcW w:w="2008" w:type="dxa"/>
            <w:tcBorders>
              <w:top w:val="nil"/>
              <w:left w:val="single" w:sz="12" w:space="0" w:color="000000"/>
              <w:bottom w:val="single" w:sz="4" w:space="0" w:color="D8D8D8"/>
              <w:right w:val="nil"/>
            </w:tcBorders>
            <w:shd w:val="clear" w:color="000000" w:fill="EEECE1"/>
            <w:noWrap/>
            <w:hideMark/>
          </w:tcPr>
          <w:p w:rsidR="0021684B" w:rsidRPr="0021684B" w:rsidRDefault="0021684B" w:rsidP="0021684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1684B">
              <w:rPr>
                <w:rFonts w:ascii="Calibri" w:eastAsia="Times New Roman" w:hAnsi="Calibri" w:cs="Times New Roman"/>
                <w:b/>
                <w:bCs/>
                <w:color w:val="000000"/>
              </w:rPr>
              <w:t>code</w:t>
            </w:r>
          </w:p>
        </w:tc>
        <w:tc>
          <w:tcPr>
            <w:tcW w:w="5790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auto" w:fill="auto"/>
            <w:noWrap/>
            <w:hideMark/>
          </w:tcPr>
          <w:p w:rsidR="0021684B" w:rsidRPr="0021684B" w:rsidRDefault="0021684B" w:rsidP="0021684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1684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21684B" w:rsidRPr="0021684B" w:rsidTr="0021684B">
        <w:trPr>
          <w:trHeight w:val="989"/>
        </w:trPr>
        <w:tc>
          <w:tcPr>
            <w:tcW w:w="2008" w:type="dxa"/>
            <w:tcBorders>
              <w:top w:val="nil"/>
              <w:left w:val="single" w:sz="12" w:space="0" w:color="000000"/>
              <w:bottom w:val="single" w:sz="4" w:space="0" w:color="D8D8D8"/>
              <w:right w:val="nil"/>
            </w:tcBorders>
            <w:shd w:val="clear" w:color="000000" w:fill="EEECE1"/>
            <w:noWrap/>
            <w:hideMark/>
          </w:tcPr>
          <w:p w:rsidR="0021684B" w:rsidRPr="0021684B" w:rsidRDefault="0021684B" w:rsidP="0021684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1684B">
              <w:rPr>
                <w:rFonts w:ascii="Calibri" w:eastAsia="Times New Roman" w:hAnsi="Calibri" w:cs="Times New Roman"/>
                <w:b/>
                <w:bCs/>
                <w:color w:val="000000"/>
              </w:rPr>
              <w:t>description</w:t>
            </w:r>
          </w:p>
        </w:tc>
        <w:tc>
          <w:tcPr>
            <w:tcW w:w="5790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auto" w:fill="auto"/>
            <w:hideMark/>
          </w:tcPr>
          <w:p w:rsidR="0021684B" w:rsidRPr="0021684B" w:rsidRDefault="0021684B" w:rsidP="0021684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1684B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Defines constraints and extensions on the </w:t>
            </w:r>
            <w:proofErr w:type="spellStart"/>
            <w:r w:rsidRPr="0021684B">
              <w:rPr>
                <w:rFonts w:ascii="Calibri" w:eastAsia="Times New Roman" w:hAnsi="Calibri" w:cs="Times New Roman"/>
                <w:b/>
                <w:bCs/>
                <w:color w:val="000000"/>
              </w:rPr>
              <w:t>AllergyIntolerance</w:t>
            </w:r>
            <w:proofErr w:type="spellEnd"/>
            <w:r w:rsidRPr="0021684B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resource for the minimal set of data to query and retrieve allergy information.</w:t>
            </w:r>
          </w:p>
        </w:tc>
      </w:tr>
      <w:tr w:rsidR="0021684B" w:rsidRPr="0021684B" w:rsidTr="0021684B">
        <w:trPr>
          <w:trHeight w:val="212"/>
        </w:trPr>
        <w:tc>
          <w:tcPr>
            <w:tcW w:w="2008" w:type="dxa"/>
            <w:tcBorders>
              <w:top w:val="nil"/>
              <w:left w:val="single" w:sz="12" w:space="0" w:color="000000"/>
              <w:bottom w:val="single" w:sz="4" w:space="0" w:color="D8D8D8"/>
              <w:right w:val="nil"/>
            </w:tcBorders>
            <w:shd w:val="clear" w:color="000000" w:fill="EEECE1"/>
            <w:noWrap/>
            <w:hideMark/>
          </w:tcPr>
          <w:p w:rsidR="0021684B" w:rsidRPr="0021684B" w:rsidRDefault="0021684B" w:rsidP="0021684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1684B">
              <w:rPr>
                <w:rFonts w:ascii="Calibri" w:eastAsia="Times New Roman" w:hAnsi="Calibri" w:cs="Times New Roman"/>
                <w:b/>
                <w:bCs/>
                <w:color w:val="000000"/>
              </w:rPr>
              <w:t>status</w:t>
            </w:r>
          </w:p>
        </w:tc>
        <w:tc>
          <w:tcPr>
            <w:tcW w:w="5790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auto" w:fill="auto"/>
            <w:noWrap/>
            <w:hideMark/>
          </w:tcPr>
          <w:p w:rsidR="0021684B" w:rsidRPr="0021684B" w:rsidRDefault="0021684B" w:rsidP="0021684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1684B">
              <w:rPr>
                <w:rFonts w:ascii="Calibri" w:eastAsia="Times New Roman" w:hAnsi="Calibri" w:cs="Times New Roman"/>
                <w:b/>
                <w:bCs/>
                <w:color w:val="000000"/>
              </w:rPr>
              <w:t>Draft</w:t>
            </w:r>
          </w:p>
        </w:tc>
      </w:tr>
      <w:tr w:rsidR="0021684B" w:rsidRPr="0021684B" w:rsidTr="0021684B">
        <w:trPr>
          <w:trHeight w:val="212"/>
        </w:trPr>
        <w:tc>
          <w:tcPr>
            <w:tcW w:w="2008" w:type="dxa"/>
            <w:tcBorders>
              <w:top w:val="nil"/>
              <w:left w:val="single" w:sz="12" w:space="0" w:color="000000"/>
              <w:bottom w:val="single" w:sz="4" w:space="0" w:color="D8D8D8"/>
              <w:right w:val="nil"/>
            </w:tcBorders>
            <w:shd w:val="clear" w:color="000000" w:fill="EEECE1"/>
            <w:noWrap/>
            <w:hideMark/>
          </w:tcPr>
          <w:p w:rsidR="0021684B" w:rsidRPr="0021684B" w:rsidRDefault="0021684B" w:rsidP="0021684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1684B">
              <w:rPr>
                <w:rFonts w:ascii="Calibri" w:eastAsia="Times New Roman" w:hAnsi="Calibri" w:cs="Times New Roman"/>
                <w:b/>
                <w:bCs/>
                <w:color w:val="000000"/>
              </w:rPr>
              <w:t>date</w:t>
            </w:r>
          </w:p>
        </w:tc>
        <w:tc>
          <w:tcPr>
            <w:tcW w:w="5790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auto" w:fill="auto"/>
            <w:noWrap/>
            <w:hideMark/>
          </w:tcPr>
          <w:p w:rsidR="0021684B" w:rsidRPr="0021684B" w:rsidRDefault="0021684B" w:rsidP="0021684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1684B">
              <w:rPr>
                <w:rFonts w:ascii="Calibri" w:eastAsia="Times New Roman" w:hAnsi="Calibri" w:cs="Times New Roman"/>
                <w:b/>
                <w:bCs/>
                <w:color w:val="000000"/>
              </w:rPr>
              <w:t>2016-08-01</w:t>
            </w:r>
          </w:p>
        </w:tc>
      </w:tr>
      <w:tr w:rsidR="0021684B" w:rsidRPr="0021684B" w:rsidTr="0021684B">
        <w:trPr>
          <w:trHeight w:val="212"/>
        </w:trPr>
        <w:tc>
          <w:tcPr>
            <w:tcW w:w="2008" w:type="dxa"/>
            <w:tcBorders>
              <w:top w:val="nil"/>
              <w:left w:val="single" w:sz="12" w:space="0" w:color="000000"/>
              <w:bottom w:val="single" w:sz="4" w:space="0" w:color="D8D8D8"/>
              <w:right w:val="nil"/>
            </w:tcBorders>
            <w:shd w:val="clear" w:color="000000" w:fill="EEECE1"/>
            <w:noWrap/>
            <w:hideMark/>
          </w:tcPr>
          <w:p w:rsidR="0021684B" w:rsidRPr="0021684B" w:rsidRDefault="0021684B" w:rsidP="0021684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r w:rsidRPr="0021684B">
              <w:rPr>
                <w:rFonts w:ascii="Calibri" w:eastAsia="Times New Roman" w:hAnsi="Calibri" w:cs="Times New Roman"/>
                <w:b/>
                <w:bCs/>
                <w:color w:val="000000"/>
              </w:rPr>
              <w:t>published.structure</w:t>
            </w:r>
            <w:proofErr w:type="spellEnd"/>
          </w:p>
        </w:tc>
        <w:tc>
          <w:tcPr>
            <w:tcW w:w="5790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auto" w:fill="auto"/>
            <w:noWrap/>
            <w:hideMark/>
          </w:tcPr>
          <w:p w:rsidR="0021684B" w:rsidRPr="0021684B" w:rsidRDefault="0021684B" w:rsidP="0021684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commentRangeStart w:id="7"/>
            <w:proofErr w:type="spellStart"/>
            <w:r w:rsidRPr="0021684B">
              <w:rPr>
                <w:rFonts w:ascii="Calibri" w:eastAsia="Times New Roman" w:hAnsi="Calibri" w:cs="Times New Roman"/>
                <w:color w:val="000000"/>
              </w:rPr>
              <w:t>DAF</w:t>
            </w:r>
            <w:proofErr w:type="spellEnd"/>
            <w:r w:rsidRPr="0021684B">
              <w:rPr>
                <w:rFonts w:ascii="Calibri" w:eastAsia="Times New Roman" w:hAnsi="Calibri" w:cs="Times New Roman"/>
                <w:color w:val="000000"/>
              </w:rPr>
              <w:t>-Core-</w:t>
            </w:r>
            <w:proofErr w:type="spellStart"/>
            <w:r w:rsidRPr="0021684B">
              <w:rPr>
                <w:rFonts w:ascii="Calibri" w:eastAsia="Times New Roman" w:hAnsi="Calibri" w:cs="Times New Roman"/>
                <w:color w:val="000000"/>
              </w:rPr>
              <w:t>AllergyIntolerance</w:t>
            </w:r>
            <w:commentRangeEnd w:id="7"/>
            <w:proofErr w:type="spellEnd"/>
            <w:r w:rsidR="00DD04CD">
              <w:rPr>
                <w:rStyle w:val="CommentReference"/>
              </w:rPr>
              <w:commentReference w:id="7"/>
            </w:r>
          </w:p>
        </w:tc>
      </w:tr>
      <w:tr w:rsidR="0021684B" w:rsidRPr="0021684B" w:rsidTr="0021684B">
        <w:trPr>
          <w:trHeight w:val="212"/>
        </w:trPr>
        <w:tc>
          <w:tcPr>
            <w:tcW w:w="2008" w:type="dxa"/>
            <w:tcBorders>
              <w:top w:val="nil"/>
              <w:left w:val="single" w:sz="12" w:space="0" w:color="000000"/>
              <w:bottom w:val="single" w:sz="4" w:space="0" w:color="D8D8D8"/>
              <w:right w:val="nil"/>
            </w:tcBorders>
            <w:shd w:val="clear" w:color="000000" w:fill="EEECE1"/>
            <w:noWrap/>
            <w:hideMark/>
          </w:tcPr>
          <w:p w:rsidR="0021684B" w:rsidRPr="0021684B" w:rsidRDefault="0021684B" w:rsidP="0021684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1684B">
              <w:rPr>
                <w:rFonts w:ascii="Calibri" w:eastAsia="Times New Roman" w:hAnsi="Calibri" w:cs="Times New Roman"/>
                <w:b/>
                <w:bCs/>
                <w:color w:val="000000"/>
              </w:rPr>
              <w:t>version</w:t>
            </w:r>
          </w:p>
        </w:tc>
        <w:tc>
          <w:tcPr>
            <w:tcW w:w="5790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auto" w:fill="auto"/>
            <w:noWrap/>
            <w:hideMark/>
          </w:tcPr>
          <w:p w:rsidR="0021684B" w:rsidRPr="0021684B" w:rsidRDefault="0021684B" w:rsidP="0021684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1684B">
              <w:rPr>
                <w:rFonts w:ascii="Calibri" w:eastAsia="Times New Roman" w:hAnsi="Calibri" w:cs="Times New Roman"/>
                <w:color w:val="000000"/>
              </w:rPr>
              <w:t>0.01</w:t>
            </w:r>
          </w:p>
        </w:tc>
      </w:tr>
      <w:tr w:rsidR="0021684B" w:rsidRPr="0021684B" w:rsidTr="0021684B">
        <w:trPr>
          <w:trHeight w:val="212"/>
        </w:trPr>
        <w:tc>
          <w:tcPr>
            <w:tcW w:w="2008" w:type="dxa"/>
            <w:tcBorders>
              <w:top w:val="nil"/>
              <w:left w:val="single" w:sz="12" w:space="0" w:color="000000"/>
              <w:bottom w:val="single" w:sz="4" w:space="0" w:color="D8D8D8"/>
              <w:right w:val="nil"/>
            </w:tcBorders>
            <w:shd w:val="clear" w:color="000000" w:fill="EEECE1"/>
            <w:noWrap/>
            <w:hideMark/>
          </w:tcPr>
          <w:p w:rsidR="0021684B" w:rsidRPr="0021684B" w:rsidRDefault="0021684B" w:rsidP="0021684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1684B">
              <w:rPr>
                <w:rFonts w:ascii="Calibri" w:eastAsia="Times New Roman" w:hAnsi="Calibri" w:cs="Times New Roman"/>
                <w:b/>
                <w:bCs/>
                <w:color w:val="000000"/>
              </w:rPr>
              <w:t>extension.uri</w:t>
            </w:r>
          </w:p>
        </w:tc>
        <w:tc>
          <w:tcPr>
            <w:tcW w:w="5790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auto" w:fill="auto"/>
            <w:noWrap/>
            <w:hideMark/>
          </w:tcPr>
          <w:p w:rsidR="0021684B" w:rsidRPr="0021684B" w:rsidRDefault="00CF013F" w:rsidP="0021684B">
            <w:pPr>
              <w:spacing w:after="0" w:line="240" w:lineRule="auto"/>
              <w:rPr>
                <w:rFonts w:ascii="Calibri" w:eastAsia="Times New Roman" w:hAnsi="Calibri" w:cs="Times New Roman"/>
                <w:color w:val="0000FF"/>
                <w:u w:val="single"/>
              </w:rPr>
            </w:pPr>
            <w:hyperlink r:id="rId7" w:history="1">
              <w:r w:rsidR="0021684B" w:rsidRPr="0021684B">
                <w:rPr>
                  <w:rFonts w:ascii="Calibri" w:eastAsia="Times New Roman" w:hAnsi="Calibri" w:cs="Times New Roman"/>
                  <w:color w:val="0000FF"/>
                  <w:u w:val="single"/>
                </w:rPr>
                <w:t>http://hl7.org/fhir/daf/StructureDefinition/allergyintolerance-daf-core</w:t>
              </w:r>
            </w:hyperlink>
          </w:p>
        </w:tc>
      </w:tr>
      <w:tr w:rsidR="0021684B" w:rsidRPr="0021684B" w:rsidTr="0021684B">
        <w:trPr>
          <w:trHeight w:val="212"/>
        </w:trPr>
        <w:tc>
          <w:tcPr>
            <w:tcW w:w="2008" w:type="dxa"/>
            <w:tcBorders>
              <w:top w:val="nil"/>
              <w:left w:val="single" w:sz="12" w:space="0" w:color="000000"/>
              <w:bottom w:val="single" w:sz="4" w:space="0" w:color="D8D8D8"/>
              <w:right w:val="nil"/>
            </w:tcBorders>
            <w:shd w:val="clear" w:color="000000" w:fill="EEECE1"/>
            <w:noWrap/>
            <w:vAlign w:val="bottom"/>
            <w:hideMark/>
          </w:tcPr>
          <w:p w:rsidR="0021684B" w:rsidRPr="0021684B" w:rsidRDefault="0021684B" w:rsidP="0021684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1684B">
              <w:rPr>
                <w:rFonts w:ascii="Calibri" w:eastAsia="Times New Roman" w:hAnsi="Calibri" w:cs="Times New Roman"/>
                <w:b/>
                <w:bCs/>
                <w:color w:val="000000"/>
              </w:rPr>
              <w:t>introduction</w:t>
            </w:r>
          </w:p>
        </w:tc>
        <w:tc>
          <w:tcPr>
            <w:tcW w:w="5790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auto" w:fill="auto"/>
            <w:noWrap/>
            <w:vAlign w:val="bottom"/>
            <w:hideMark/>
          </w:tcPr>
          <w:p w:rsidR="0021684B" w:rsidRPr="0021684B" w:rsidRDefault="0021684B" w:rsidP="0021684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1684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21684B" w:rsidRPr="0021684B" w:rsidTr="0021684B">
        <w:trPr>
          <w:trHeight w:val="212"/>
        </w:trPr>
        <w:tc>
          <w:tcPr>
            <w:tcW w:w="2008" w:type="dxa"/>
            <w:tcBorders>
              <w:top w:val="nil"/>
              <w:left w:val="single" w:sz="12" w:space="0" w:color="000000"/>
              <w:bottom w:val="nil"/>
              <w:right w:val="nil"/>
            </w:tcBorders>
            <w:shd w:val="clear" w:color="000000" w:fill="EEECE1"/>
            <w:noWrap/>
            <w:vAlign w:val="bottom"/>
            <w:hideMark/>
          </w:tcPr>
          <w:p w:rsidR="0021684B" w:rsidRPr="0021684B" w:rsidRDefault="0021684B" w:rsidP="0021684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r w:rsidRPr="0021684B">
              <w:rPr>
                <w:rFonts w:ascii="Calibri" w:eastAsia="Times New Roman" w:hAnsi="Calibri" w:cs="Times New Roman"/>
                <w:b/>
                <w:bCs/>
                <w:color w:val="000000"/>
              </w:rPr>
              <w:t>publication.status</w:t>
            </w:r>
            <w:proofErr w:type="spellEnd"/>
          </w:p>
        </w:tc>
        <w:tc>
          <w:tcPr>
            <w:tcW w:w="5790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auto" w:fill="auto"/>
            <w:noWrap/>
            <w:vAlign w:val="bottom"/>
            <w:hideMark/>
          </w:tcPr>
          <w:p w:rsidR="0021684B" w:rsidRPr="0021684B" w:rsidRDefault="0021684B" w:rsidP="0021684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1684B">
              <w:rPr>
                <w:rFonts w:ascii="Calibri" w:eastAsia="Times New Roman" w:hAnsi="Calibri" w:cs="Times New Roman"/>
                <w:color w:val="000000"/>
              </w:rPr>
              <w:t>STU3</w:t>
            </w:r>
          </w:p>
        </w:tc>
      </w:tr>
      <w:tr w:rsidR="0021684B" w:rsidRPr="0021684B" w:rsidTr="0021684B">
        <w:trPr>
          <w:trHeight w:val="212"/>
        </w:trPr>
        <w:tc>
          <w:tcPr>
            <w:tcW w:w="2008" w:type="dxa"/>
            <w:tcBorders>
              <w:top w:val="single" w:sz="4" w:space="0" w:color="D8D8D8"/>
              <w:left w:val="single" w:sz="12" w:space="0" w:color="000000"/>
              <w:bottom w:val="single" w:sz="12" w:space="0" w:color="000000"/>
              <w:right w:val="nil"/>
            </w:tcBorders>
            <w:shd w:val="clear" w:color="000000" w:fill="EEECE1"/>
            <w:noWrap/>
            <w:vAlign w:val="bottom"/>
            <w:hideMark/>
          </w:tcPr>
          <w:p w:rsidR="0021684B" w:rsidRPr="0021684B" w:rsidRDefault="0021684B" w:rsidP="0021684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1684B">
              <w:rPr>
                <w:rFonts w:ascii="Calibri" w:eastAsia="Times New Roman" w:hAnsi="Calibri" w:cs="Times New Roman"/>
                <w:b/>
                <w:bCs/>
                <w:color w:val="000000"/>
              </w:rPr>
              <w:t>notes</w:t>
            </w:r>
          </w:p>
        </w:tc>
        <w:tc>
          <w:tcPr>
            <w:tcW w:w="5790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noWrap/>
            <w:vAlign w:val="bottom"/>
            <w:hideMark/>
          </w:tcPr>
          <w:p w:rsidR="0021684B" w:rsidRPr="0021684B" w:rsidRDefault="0021684B" w:rsidP="0021684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1684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</w:tbl>
    <w:p w:rsidR="005A4F25" w:rsidRDefault="0021684B" w:rsidP="0021684B">
      <w:pPr>
        <w:pStyle w:val="ListParagraph"/>
        <w:numPr>
          <w:ilvl w:val="0"/>
          <w:numId w:val="2"/>
        </w:numPr>
      </w:pPr>
      <w:r>
        <w:t>Update tab name</w:t>
      </w:r>
    </w:p>
    <w:p w:rsidR="005A4F25" w:rsidRDefault="0021684B" w:rsidP="005A4F25">
      <w:pPr>
        <w:pStyle w:val="ListParagraph"/>
        <w:numPr>
          <w:ilvl w:val="1"/>
          <w:numId w:val="2"/>
        </w:numPr>
      </w:pPr>
      <w:r>
        <w:t xml:space="preserve">profile name, </w:t>
      </w:r>
    </w:p>
    <w:p w:rsidR="0021684B" w:rsidRDefault="0021684B" w:rsidP="005A4F25">
      <w:pPr>
        <w:pStyle w:val="ListParagraph"/>
        <w:numPr>
          <w:ilvl w:val="1"/>
          <w:numId w:val="2"/>
        </w:numPr>
      </w:pPr>
      <w:r>
        <w:t>and update elements to match Argonaut IG. Remove unused elements</w:t>
      </w:r>
      <w:r w:rsidR="005A4F25">
        <w:t xml:space="preserve"> and bindings!</w:t>
      </w:r>
    </w:p>
    <w:p w:rsidR="0021684B" w:rsidRDefault="00CF013F" w:rsidP="0021684B">
      <w:pPr>
        <w:pStyle w:val="ListParagraph"/>
        <w:ind w:left="0"/>
      </w:pPr>
      <w:r>
        <w:rPr>
          <w:noProof/>
        </w:rPr>
        <w:lastRenderedPageBreak/>
        <w:pict>
          <v:rect id="Rectangle 6" o:spid="_x0000_s1026" style="position:absolute;margin-left:111.75pt;margin-top:151.25pt;width:162.75pt;height:27.75pt;z-index:25166131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" filled="f" strokecolor="red" strokeweight="1.5pt"/>
        </w:pict>
      </w:r>
      <w:r>
        <w:rPr>
          <w:noProof/>
        </w:rPr>
        <w:pict>
          <v:rect id="Rectangle 7" o:spid="_x0000_s1028" style="position:absolute;margin-left:183.75pt;margin-top:26.75pt;width:292.5pt;height:41.25pt;z-index:25166336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" filled="f" strokecolor="#2e74b5 [2404]" strokeweight="1.5pt"/>
        </w:pict>
      </w:r>
      <w:r>
        <w:rPr>
          <w:noProof/>
        </w:rPr>
        <w:pict>
          <v:rect id="Rectangle 5" o:spid="_x0000_s1027" style="position:absolute;margin-left:0;margin-top:26.75pt;width:109.5pt;height:12.75pt;z-index:25165926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" filled="f" strokecolor="#00b050" strokeweight="1.5pt"/>
        </w:pict>
      </w:r>
      <w:r w:rsidR="0021684B">
        <w:rPr>
          <w:noProof/>
        </w:rPr>
        <w:drawing>
          <wp:inline distT="0" distB="0" distL="0" distR="0">
            <wp:extent cx="5943600" cy="14325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1684B">
        <w:rPr>
          <w:noProof/>
        </w:rPr>
        <w:drawing>
          <wp:inline distT="0" distB="0" distL="0" distR="0">
            <wp:extent cx="3486150" cy="952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684B" w:rsidRDefault="0021684B" w:rsidP="0021684B"/>
    <w:p w:rsidR="00864E72" w:rsidRDefault="00864E72" w:rsidP="00864E72">
      <w:pPr>
        <w:pStyle w:val="ListParagraph"/>
        <w:numPr>
          <w:ilvl w:val="0"/>
          <w:numId w:val="2"/>
        </w:numPr>
      </w:pPr>
      <w:r>
        <w:t xml:space="preserve">Locate and open </w:t>
      </w:r>
      <w:proofErr w:type="spellStart"/>
      <w:r w:rsidR="00DE2833">
        <w:t>daf2</w:t>
      </w:r>
      <w:proofErr w:type="spellEnd"/>
      <w:r w:rsidR="00DE2833">
        <w:t>/</w:t>
      </w:r>
      <w:proofErr w:type="spellStart"/>
      <w:r>
        <w:t>daf.json</w:t>
      </w:r>
      <w:proofErr w:type="spellEnd"/>
      <w:ins w:id="8" w:author="Eric Haas" w:date="2016-07-19T16:27:00Z">
        <w:r w:rsidR="00797C4F">
          <w:t xml:space="preserve">  ***NOTE</w:t>
        </w:r>
      </w:ins>
      <w:ins w:id="9" w:author="Eric Haas" w:date="2016-07-19T16:43:00Z">
        <w:r w:rsidR="00F62C50">
          <w:t>: 1)</w:t>
        </w:r>
      </w:ins>
      <w:ins w:id="10" w:author="Eric Haas" w:date="2016-07-19T16:27:00Z">
        <w:r w:rsidR="00797C4F">
          <w:t xml:space="preserve"> each time you update this file need to stop and restart the publisher</w:t>
        </w:r>
        <w:proofErr w:type="gramStart"/>
        <w:r w:rsidR="00797C4F">
          <w:t>.</w:t>
        </w:r>
      </w:ins>
      <w:ins w:id="11" w:author="Eric Haas" w:date="2016-07-19T16:43:00Z">
        <w:r w:rsidR="00F62C50">
          <w:t xml:space="preserve"> </w:t>
        </w:r>
        <w:proofErr w:type="gramEnd"/>
        <w:r w:rsidR="00F62C50">
          <w:t xml:space="preserve">2) Put the </w:t>
        </w:r>
        <w:proofErr w:type="spellStart"/>
        <w:r w:rsidR="00F62C50">
          <w:t>DAF</w:t>
        </w:r>
        <w:proofErr w:type="spellEnd"/>
        <w:r w:rsidR="00F62C50">
          <w:t xml:space="preserve">-CORE first so </w:t>
        </w:r>
      </w:ins>
      <w:ins w:id="12" w:author="Eric Haas" w:date="2016-07-19T16:44:00Z">
        <w:r w:rsidR="00F62C50">
          <w:t>the</w:t>
        </w:r>
      </w:ins>
      <w:ins w:id="13" w:author="Eric Haas" w:date="2016-07-19T16:43:00Z">
        <w:r w:rsidR="00F62C50">
          <w:t xml:space="preserve"> </w:t>
        </w:r>
      </w:ins>
      <w:proofErr w:type="spellStart"/>
      <w:ins w:id="14" w:author="Eric Haas" w:date="2016-07-19T16:44:00Z">
        <w:r w:rsidR="00F62C50">
          <w:t>valueset</w:t>
        </w:r>
        <w:proofErr w:type="spellEnd"/>
        <w:r w:rsidR="00F62C50">
          <w:t xml:space="preserve"> binding works  (see below)</w:t>
        </w:r>
      </w:ins>
      <w:ins w:id="15" w:author="Eric Haas" w:date="2016-07-19T16:27:00Z">
        <w:r w:rsidR="00797C4F">
          <w:t>*****</w:t>
        </w:r>
      </w:ins>
    </w:p>
    <w:p w:rsidR="00864E72" w:rsidRDefault="00864E72" w:rsidP="00864E72">
      <w:pPr>
        <w:pStyle w:val="ListParagraph"/>
        <w:numPr>
          <w:ilvl w:val="1"/>
          <w:numId w:val="2"/>
        </w:numPr>
      </w:pPr>
      <w:r>
        <w:t xml:space="preserve">Add new profile to </w:t>
      </w:r>
      <w:commentRangeStart w:id="16"/>
      <w:r>
        <w:t>spreadsheets</w:t>
      </w:r>
      <w:commentRangeEnd w:id="16"/>
      <w:r w:rsidR="00F62C50">
        <w:rPr>
          <w:rStyle w:val="CommentReference"/>
        </w:rPr>
        <w:commentReference w:id="16"/>
      </w:r>
      <w:ins w:id="17" w:author="Eric Haas" w:date="2016-07-19T16:44:00Z">
        <w:r w:rsidR="007B0D12">
          <w:t>****</w:t>
        </w:r>
      </w:ins>
    </w:p>
    <w:p w:rsidR="00864E72" w:rsidRDefault="0020571A" w:rsidP="00864E72">
      <w:pPr>
        <w:pStyle w:val="ListParagraph"/>
        <w:numPr>
          <w:ilvl w:val="2"/>
          <w:numId w:val="2"/>
        </w:numPr>
      </w:pPr>
      <w:r>
        <w:rPr>
          <w:noProof/>
        </w:rPr>
        <w:drawing>
          <wp:inline distT="0" distB="0" distL="0" distR="0">
            <wp:extent cx="4486275" cy="5810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571A" w:rsidRDefault="0020571A" w:rsidP="0020571A">
      <w:pPr>
        <w:pStyle w:val="ListParagraph"/>
        <w:numPr>
          <w:ilvl w:val="1"/>
          <w:numId w:val="2"/>
        </w:numPr>
      </w:pPr>
      <w:r>
        <w:t>Add new structure</w:t>
      </w:r>
    </w:p>
    <w:p w:rsidR="0020571A" w:rsidRDefault="0020571A" w:rsidP="0020571A">
      <w:pPr>
        <w:pStyle w:val="ListParagraph"/>
        <w:numPr>
          <w:ilvl w:val="2"/>
          <w:numId w:val="2"/>
        </w:numPr>
      </w:pPr>
      <w:r>
        <w:rPr>
          <w:noProof/>
        </w:rPr>
        <w:drawing>
          <wp:inline distT="0" distB="0" distL="0" distR="0">
            <wp:extent cx="5362575" cy="13525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2833" w:rsidRDefault="00DE2833" w:rsidP="00DE2833">
      <w:pPr>
        <w:pStyle w:val="ListParagraph"/>
        <w:numPr>
          <w:ilvl w:val="0"/>
          <w:numId w:val="2"/>
        </w:numPr>
      </w:pPr>
      <w:r>
        <w:t>Locate and open daf2/resources/daf.xml</w:t>
      </w:r>
    </w:p>
    <w:p w:rsidR="004078FD" w:rsidRDefault="004078FD" w:rsidP="004078FD">
      <w:pPr>
        <w:pStyle w:val="ListParagraph"/>
        <w:numPr>
          <w:ilvl w:val="1"/>
          <w:numId w:val="2"/>
        </w:numPr>
      </w:pPr>
      <w:r>
        <w:t>Add new profile</w:t>
      </w:r>
    </w:p>
    <w:p w:rsidR="004078FD" w:rsidRDefault="004078FD" w:rsidP="004078FD">
      <w:r>
        <w:rPr>
          <w:noProof/>
        </w:rPr>
        <w:drawing>
          <wp:inline distT="0" distB="0" distL="0" distR="0">
            <wp:extent cx="8073933" cy="412323"/>
            <wp:effectExtent l="0" t="0" r="3810" b="698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486078" cy="43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4F25" w:rsidRDefault="005A4F25" w:rsidP="005A4F25">
      <w:pPr>
        <w:pStyle w:val="ListParagraph"/>
        <w:numPr>
          <w:ilvl w:val="0"/>
          <w:numId w:val="4"/>
        </w:numPr>
      </w:pPr>
      <w:commentRangeStart w:id="18"/>
      <w:r>
        <w:t>Add new page</w:t>
      </w:r>
      <w:commentRangeEnd w:id="18"/>
      <w:r w:rsidR="00CC7154">
        <w:rPr>
          <w:rStyle w:val="CommentReference"/>
        </w:rPr>
        <w:commentReference w:id="18"/>
      </w:r>
    </w:p>
    <w:p w:rsidR="005A4F25" w:rsidRDefault="005A4F25" w:rsidP="005A4F25">
      <w:pPr>
        <w:pStyle w:val="ListParagraph"/>
        <w:ind w:left="1440"/>
      </w:pPr>
      <w:r>
        <w:rPr>
          <w:noProof/>
        </w:rPr>
        <w:lastRenderedPageBreak/>
        <w:drawing>
          <wp:inline distT="0" distB="0" distL="0" distR="0">
            <wp:extent cx="4038600" cy="39433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0DED" w:rsidRDefault="00620DED" w:rsidP="00620DED">
      <w:pPr>
        <w:pStyle w:val="ListParagraph"/>
        <w:numPr>
          <w:ilvl w:val="0"/>
          <w:numId w:val="2"/>
        </w:numPr>
      </w:pPr>
      <w:r>
        <w:t>Locate and open /daf2/</w:t>
      </w:r>
      <w:r w:rsidRPr="00620DED">
        <w:t>pages</w:t>
      </w:r>
    </w:p>
    <w:p w:rsidR="00620DED" w:rsidRDefault="00620DED" w:rsidP="00620DED">
      <w:pPr>
        <w:pStyle w:val="ListParagraph"/>
        <w:numPr>
          <w:ilvl w:val="1"/>
          <w:numId w:val="2"/>
        </w:numPr>
      </w:pPr>
      <w:r>
        <w:t>Copy pages</w:t>
      </w:r>
    </w:p>
    <w:p w:rsidR="005A4F25" w:rsidRDefault="00620DED" w:rsidP="00620DED">
      <w:pPr>
        <w:pStyle w:val="ListParagraph"/>
        <w:ind w:left="1440"/>
      </w:pPr>
      <w:r>
        <w:rPr>
          <w:noProof/>
        </w:rPr>
        <w:drawing>
          <wp:inline distT="0" distB="0" distL="0" distR="0">
            <wp:extent cx="2276475" cy="73342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 cstate="print"/>
                    <a:srcRect l="14337"/>
                    <a:stretch/>
                  </pic:blipFill>
                  <pic:spPr bwMode="auto">
                    <a:xfrm>
                      <a:off x="0" y="0"/>
                      <a:ext cx="2276475" cy="733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620DED" w:rsidRDefault="00620DED" w:rsidP="005A4F25">
      <w:pPr>
        <w:pStyle w:val="ListParagraph"/>
        <w:numPr>
          <w:ilvl w:val="1"/>
          <w:numId w:val="2"/>
        </w:numPr>
      </w:pPr>
      <w:r>
        <w:t>Add core to title</w:t>
      </w:r>
    </w:p>
    <w:p w:rsidR="00A01D91" w:rsidRDefault="00A01D91" w:rsidP="00A01D91">
      <w:pPr>
        <w:pStyle w:val="ListParagraph"/>
        <w:ind w:left="1440"/>
      </w:pPr>
      <w:r>
        <w:rPr>
          <w:noProof/>
        </w:rPr>
        <w:drawing>
          <wp:inline distT="0" distB="0" distL="0" distR="0">
            <wp:extent cx="2447925" cy="6286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1D91" w:rsidRDefault="00A01D91" w:rsidP="00A01D91">
      <w:pPr>
        <w:pStyle w:val="ListParagraph"/>
        <w:numPr>
          <w:ilvl w:val="0"/>
          <w:numId w:val="2"/>
        </w:numPr>
        <w:rPr>
          <w:ins w:id="19" w:author="Eric Haas" w:date="2016-07-14T17:17:00Z"/>
        </w:rPr>
      </w:pPr>
      <w:commentRangeStart w:id="20"/>
      <w:r>
        <w:t>Locate and open /</w:t>
      </w:r>
      <w:proofErr w:type="spellStart"/>
      <w:r>
        <w:t>daf2</w:t>
      </w:r>
      <w:proofErr w:type="spellEnd"/>
      <w:r>
        <w:t>/</w:t>
      </w:r>
      <w:r w:rsidRPr="00620DED">
        <w:t>pages</w:t>
      </w:r>
      <w:r>
        <w:t>/</w:t>
      </w:r>
      <w:r w:rsidRPr="00A01D91">
        <w:t>daf-core-allergyintolerance.html</w:t>
      </w:r>
      <w:ins w:id="21" w:author="Eric Haas" w:date="2016-07-14T17:17:00Z">
        <w:r w:rsidR="00337146">
          <w:t xml:space="preserve">  -</w:t>
        </w:r>
      </w:ins>
    </w:p>
    <w:p w:rsidR="00417B72" w:rsidRDefault="00337146">
      <w:pPr>
        <w:pStyle w:val="ListParagraph"/>
        <w:rPr>
          <w:ins w:id="22" w:author="Eric Haas" w:date="2016-07-14T18:03:00Z"/>
        </w:rPr>
        <w:pPrChange w:id="23" w:author="Eric Haas" w:date="2016-07-14T17:17:00Z">
          <w:pPr>
            <w:pStyle w:val="ListParagraph"/>
            <w:numPr>
              <w:numId w:val="2"/>
            </w:numPr>
            <w:ind w:hanging="360"/>
          </w:pPr>
        </w:pPrChange>
      </w:pPr>
      <w:ins w:id="24" w:author="Eric Haas" w:date="2016-07-14T17:17:00Z">
        <w:r>
          <w:t xml:space="preserve">NOTE these can be </w:t>
        </w:r>
        <w:proofErr w:type="spellStart"/>
        <w:r>
          <w:t>autogenerated</w:t>
        </w:r>
        <w:proofErr w:type="spellEnd"/>
        <w:r>
          <w:t xml:space="preserve"> by </w:t>
        </w:r>
        <w:proofErr w:type="gramStart"/>
        <w:r>
          <w:t>Mapping</w:t>
        </w:r>
        <w:proofErr w:type="gramEnd"/>
        <w:r>
          <w:t xml:space="preserve"> tooling based upon the </w:t>
        </w:r>
      </w:ins>
      <w:ins w:id="25" w:author="Eric Haas" w:date="2016-07-14T17:18:00Z">
        <w:r>
          <w:t>“daf-core-profiles.xlsx”</w:t>
        </w:r>
      </w:ins>
    </w:p>
    <w:p w:rsidR="00417B72" w:rsidRDefault="00DA6EB8">
      <w:pPr>
        <w:pStyle w:val="ListParagraph"/>
        <w:rPr>
          <w:ins w:id="26" w:author="Eric Haas" w:date="2016-07-12T07:26:00Z"/>
        </w:rPr>
        <w:pPrChange w:id="27" w:author="Eric Haas" w:date="2016-07-14T17:17:00Z">
          <w:pPr>
            <w:pStyle w:val="ListParagraph"/>
            <w:numPr>
              <w:numId w:val="2"/>
            </w:numPr>
            <w:ind w:hanging="360"/>
          </w:pPr>
        </w:pPrChange>
      </w:pPr>
      <w:ins w:id="28" w:author="Eric Haas" w:date="2016-07-14T18:03:00Z">
        <w:r>
          <w:t>Using Title, code and example</w:t>
        </w:r>
      </w:ins>
      <w:ins w:id="29" w:author="Eric Haas" w:date="2016-07-14T18:04:00Z">
        <w:r>
          <w:t xml:space="preserve"> columns.</w:t>
        </w:r>
      </w:ins>
    </w:p>
    <w:p w:rsidR="00417B72" w:rsidRDefault="00503289">
      <w:pPr>
        <w:pStyle w:val="ListParagraph"/>
        <w:numPr>
          <w:ilvl w:val="0"/>
          <w:numId w:val="2"/>
        </w:numPr>
        <w:rPr>
          <w:del w:id="30" w:author="Eric Haas" w:date="2016-07-12T07:26:00Z"/>
        </w:rPr>
        <w:pPrChange w:id="31" w:author="Eric Haas" w:date="2016-07-12T07:27:00Z">
          <w:pPr>
            <w:pStyle w:val="ListParagraph"/>
            <w:numPr>
              <w:ilvl w:val="1"/>
              <w:numId w:val="2"/>
            </w:numPr>
            <w:ind w:left="1440" w:hanging="360"/>
          </w:pPr>
        </w:pPrChange>
      </w:pPr>
      <w:moveToRangeStart w:id="32" w:author="Eric Haas" w:date="2016-07-12T07:26:00Z" w:name="move456071719"/>
      <w:moveTo w:id="33" w:author="Eric Haas" w:date="2016-07-12T07:26:00Z">
        <w:r>
          <w:t>Update to:</w:t>
        </w:r>
      </w:moveTo>
    </w:p>
    <w:p w:rsidR="00417B72" w:rsidRDefault="00417B72">
      <w:pPr>
        <w:pStyle w:val="ListParagraph"/>
        <w:numPr>
          <w:ilvl w:val="1"/>
          <w:numId w:val="2"/>
        </w:numPr>
        <w:ind w:left="2160"/>
        <w:rPr>
          <w:ins w:id="34" w:author="Eric Haas" w:date="2016-07-12T07:26:00Z"/>
        </w:rPr>
        <w:pPrChange w:id="35" w:author="Eric Haas" w:date="2016-07-12T07:26:00Z">
          <w:pPr>
            <w:pStyle w:val="ListParagraph"/>
            <w:ind w:left="2160"/>
          </w:pPr>
        </w:pPrChange>
      </w:pPr>
    </w:p>
    <w:p w:rsidR="00417B72" w:rsidRDefault="00CF013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2160"/>
        <w:rPr>
          <w:ins w:id="36" w:author="Eric Haas" w:date="2016-07-12T07:27:00Z"/>
          <w:rStyle w:val="BookTitle"/>
          <w:rPrChange w:id="37" w:author="Eric Haas" w:date="2016-07-14T17:16:00Z">
            <w:rPr>
              <w:ins w:id="38" w:author="Eric Haas" w:date="2016-07-12T07:27:00Z"/>
            </w:rPr>
          </w:rPrChange>
        </w:rPr>
        <w:pPrChange w:id="39" w:author="Eric Haas" w:date="2016-07-14T17:11:00Z">
          <w:pPr>
            <w:pStyle w:val="ListParagraph"/>
            <w:ind w:left="2160"/>
          </w:pPr>
        </w:pPrChange>
      </w:pPr>
      <w:ins w:id="40" w:author="Eric Haas" w:date="2016-07-14T17:11:00Z">
        <w:r w:rsidRPr="00CF013F">
          <w:rPr>
            <w:rStyle w:val="BookTitle"/>
            <w:rPrChange w:id="41" w:author="Eric Haas" w:date="2016-07-14T17:16:00Z">
              <w:rPr/>
            </w:rPrChange>
          </w:rPr>
          <w:t>---</w:t>
        </w:r>
      </w:ins>
    </w:p>
    <w:p w:rsidR="00417B72" w:rsidRDefault="00CF013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2160"/>
        <w:rPr>
          <w:rStyle w:val="BookTitle"/>
          <w:rPrChange w:id="42" w:author="Eric Haas" w:date="2016-07-14T17:16:00Z">
            <w:rPr/>
          </w:rPrChange>
        </w:rPr>
        <w:pPrChange w:id="43" w:author="Eric Haas" w:date="2016-07-14T17:11:00Z">
          <w:pPr>
            <w:pStyle w:val="ListParagraph"/>
            <w:ind w:left="2160"/>
          </w:pPr>
        </w:pPrChange>
      </w:pPr>
      <w:moveTo w:id="44" w:author="Eric Haas" w:date="2016-07-12T07:26:00Z">
        <w:r w:rsidRPr="00CF013F">
          <w:rPr>
            <w:rStyle w:val="BookTitle"/>
            <w:rPrChange w:id="45" w:author="Eric Haas" w:date="2016-07-14T17:16:00Z">
              <w:rPr>
                <w:rStyle w:val="CommentReference"/>
              </w:rPr>
            </w:rPrChange>
          </w:rPr>
          <w:commentReference w:id="46"/>
        </w:r>
        <w:proofErr w:type="gramStart"/>
        <w:r w:rsidRPr="00CF013F">
          <w:rPr>
            <w:rStyle w:val="BookTitle"/>
            <w:rPrChange w:id="47" w:author="Eric Haas" w:date="2016-07-14T17:16:00Z">
              <w:rPr>
                <w:sz w:val="18"/>
                <w:szCs w:val="18"/>
              </w:rPr>
            </w:rPrChange>
          </w:rPr>
          <w:t>code</w:t>
        </w:r>
        <w:proofErr w:type="gramEnd"/>
        <w:r w:rsidRPr="00CF013F">
          <w:rPr>
            <w:rStyle w:val="BookTitle"/>
            <w:rPrChange w:id="48" w:author="Eric Haas" w:date="2016-07-14T17:16:00Z">
              <w:rPr>
                <w:sz w:val="18"/>
                <w:szCs w:val="18"/>
              </w:rPr>
            </w:rPrChange>
          </w:rPr>
          <w:t>: core-</w:t>
        </w:r>
        <w:proofErr w:type="spellStart"/>
        <w:r w:rsidRPr="00CF013F">
          <w:rPr>
            <w:rStyle w:val="BookTitle"/>
            <w:rPrChange w:id="49" w:author="Eric Haas" w:date="2016-07-14T17:16:00Z">
              <w:rPr>
                <w:sz w:val="18"/>
                <w:szCs w:val="18"/>
              </w:rPr>
            </w:rPrChange>
          </w:rPr>
          <w:t>allergyintolerance</w:t>
        </w:r>
      </w:moveTo>
      <w:proofErr w:type="spellEnd"/>
    </w:p>
    <w:p w:rsidR="00417B72" w:rsidRDefault="00CF013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2160"/>
        <w:rPr>
          <w:rStyle w:val="BookTitle"/>
          <w:rPrChange w:id="50" w:author="Eric Haas" w:date="2016-07-14T17:16:00Z">
            <w:rPr/>
          </w:rPrChange>
        </w:rPr>
        <w:pPrChange w:id="51" w:author="Eric Haas" w:date="2016-07-14T17:11:00Z">
          <w:pPr>
            <w:pStyle w:val="ListParagraph"/>
            <w:ind w:left="2160"/>
          </w:pPr>
        </w:pPrChange>
      </w:pPr>
      <w:proofErr w:type="spellStart"/>
      <w:proofErr w:type="gramStart"/>
      <w:moveTo w:id="52" w:author="Eric Haas" w:date="2016-07-12T07:26:00Z">
        <w:r w:rsidRPr="00CF013F">
          <w:rPr>
            <w:rStyle w:val="BookTitle"/>
            <w:rPrChange w:id="53" w:author="Eric Haas" w:date="2016-07-14T17:16:00Z">
              <w:rPr>
                <w:sz w:val="18"/>
                <w:szCs w:val="18"/>
              </w:rPr>
            </w:rPrChange>
          </w:rPr>
          <w:t>tcode</w:t>
        </w:r>
        <w:proofErr w:type="spellEnd"/>
        <w:proofErr w:type="gramEnd"/>
        <w:r w:rsidRPr="00CF013F">
          <w:rPr>
            <w:rStyle w:val="BookTitle"/>
            <w:rPrChange w:id="54" w:author="Eric Haas" w:date="2016-07-14T17:16:00Z">
              <w:rPr>
                <w:sz w:val="18"/>
                <w:szCs w:val="18"/>
              </w:rPr>
            </w:rPrChange>
          </w:rPr>
          <w:t xml:space="preserve">: </w:t>
        </w:r>
        <w:proofErr w:type="spellStart"/>
        <w:r w:rsidRPr="00CF013F">
          <w:rPr>
            <w:rStyle w:val="BookTitle"/>
            <w:rPrChange w:id="55" w:author="Eric Haas" w:date="2016-07-14T17:16:00Z">
              <w:rPr>
                <w:sz w:val="18"/>
                <w:szCs w:val="18"/>
              </w:rPr>
            </w:rPrChange>
          </w:rPr>
          <w:t>AllergyIntolerance</w:t>
        </w:r>
      </w:moveTo>
      <w:proofErr w:type="spellEnd"/>
    </w:p>
    <w:p w:rsidR="00417B72" w:rsidRDefault="00CF013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2160"/>
        <w:rPr>
          <w:ins w:id="56" w:author="Eric Haas" w:date="2016-07-14T17:10:00Z"/>
          <w:rStyle w:val="BookTitle"/>
          <w:rPrChange w:id="57" w:author="Eric Haas" w:date="2016-07-14T17:16:00Z">
            <w:rPr>
              <w:ins w:id="58" w:author="Eric Haas" w:date="2016-07-14T17:10:00Z"/>
            </w:rPr>
          </w:rPrChange>
        </w:rPr>
        <w:pPrChange w:id="59" w:author="Eric Haas" w:date="2016-07-14T17:11:00Z">
          <w:pPr>
            <w:pStyle w:val="ListParagraph"/>
            <w:ind w:left="2160"/>
          </w:pPr>
        </w:pPrChange>
      </w:pPr>
      <w:proofErr w:type="gramStart"/>
      <w:moveTo w:id="60" w:author="Eric Haas" w:date="2016-07-12T07:26:00Z">
        <w:r w:rsidRPr="00CF013F">
          <w:rPr>
            <w:rStyle w:val="BookTitle"/>
            <w:rPrChange w:id="61" w:author="Eric Haas" w:date="2016-07-14T17:16:00Z">
              <w:rPr>
                <w:sz w:val="18"/>
                <w:szCs w:val="18"/>
              </w:rPr>
            </w:rPrChange>
          </w:rPr>
          <w:t>title</w:t>
        </w:r>
        <w:proofErr w:type="gramEnd"/>
        <w:r w:rsidRPr="00CF013F">
          <w:rPr>
            <w:rStyle w:val="BookTitle"/>
            <w:rPrChange w:id="62" w:author="Eric Haas" w:date="2016-07-14T17:16:00Z">
              <w:rPr>
                <w:sz w:val="18"/>
                <w:szCs w:val="18"/>
              </w:rPr>
            </w:rPrChange>
          </w:rPr>
          <w:t>: Allergy/Intolerance</w:t>
        </w:r>
      </w:moveTo>
    </w:p>
    <w:p w:rsidR="00417B72" w:rsidRDefault="00CF013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2160"/>
        <w:rPr>
          <w:ins w:id="63" w:author="Eric Haas" w:date="2016-07-12T07:27:00Z"/>
          <w:rStyle w:val="BookTitle"/>
          <w:rPrChange w:id="64" w:author="Eric Haas" w:date="2016-07-14T17:16:00Z">
            <w:rPr>
              <w:ins w:id="65" w:author="Eric Haas" w:date="2016-07-12T07:27:00Z"/>
            </w:rPr>
          </w:rPrChange>
        </w:rPr>
        <w:pPrChange w:id="66" w:author="Eric Haas" w:date="2016-07-14T17:11:00Z">
          <w:pPr>
            <w:pStyle w:val="ListParagraph"/>
            <w:ind w:left="2160"/>
          </w:pPr>
        </w:pPrChange>
      </w:pPr>
      <w:proofErr w:type="gramStart"/>
      <w:ins w:id="67" w:author="Eric Haas" w:date="2016-07-14T17:10:00Z">
        <w:r w:rsidRPr="00CF013F">
          <w:rPr>
            <w:rStyle w:val="BookTitle"/>
            <w:rPrChange w:id="68" w:author="Eric Haas" w:date="2016-07-14T17:16:00Z">
              <w:rPr>
                <w:sz w:val="18"/>
                <w:szCs w:val="18"/>
              </w:rPr>
            </w:rPrChange>
          </w:rPr>
          <w:t>example</w:t>
        </w:r>
        <w:proofErr w:type="gramEnd"/>
        <w:r w:rsidRPr="00CF013F">
          <w:rPr>
            <w:rStyle w:val="BookTitle"/>
            <w:rPrChange w:id="69" w:author="Eric Haas" w:date="2016-07-14T17:16:00Z">
              <w:rPr>
                <w:sz w:val="18"/>
                <w:szCs w:val="18"/>
              </w:rPr>
            </w:rPrChange>
          </w:rPr>
          <w:t>: [example id]</w:t>
        </w:r>
      </w:ins>
    </w:p>
    <w:p w:rsidR="00417B72" w:rsidRDefault="00CF013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2160"/>
        <w:rPr>
          <w:rStyle w:val="BookTitle"/>
          <w:rPrChange w:id="70" w:author="Eric Haas" w:date="2016-07-14T17:16:00Z">
            <w:rPr/>
          </w:rPrChange>
        </w:rPr>
        <w:pPrChange w:id="71" w:author="Eric Haas" w:date="2016-07-14T17:11:00Z">
          <w:pPr>
            <w:pStyle w:val="ListParagraph"/>
            <w:ind w:left="2160"/>
          </w:pPr>
        </w:pPrChange>
      </w:pPr>
      <w:ins w:id="72" w:author="Eric Haas" w:date="2016-07-14T17:11:00Z">
        <w:r w:rsidRPr="00CF013F">
          <w:rPr>
            <w:rStyle w:val="BookTitle"/>
            <w:rPrChange w:id="73" w:author="Eric Haas" w:date="2016-07-14T17:16:00Z">
              <w:rPr>
                <w:sz w:val="18"/>
                <w:szCs w:val="18"/>
              </w:rPr>
            </w:rPrChange>
          </w:rPr>
          <w:t>---</w:t>
        </w:r>
      </w:ins>
    </w:p>
    <w:moveToRangeEnd w:id="32"/>
    <w:p w:rsidR="00417B72" w:rsidRDefault="00417B72">
      <w:pPr>
        <w:pStyle w:val="ListParagraph"/>
        <w:rPr>
          <w:ins w:id="74" w:author="Eric Haas" w:date="2016-07-12T07:26:00Z"/>
        </w:rPr>
        <w:pPrChange w:id="75" w:author="Eric Haas" w:date="2016-07-12T07:26:00Z">
          <w:pPr>
            <w:pStyle w:val="ListParagraph"/>
            <w:numPr>
              <w:numId w:val="2"/>
            </w:numPr>
            <w:ind w:hanging="360"/>
          </w:pPr>
        </w:pPrChange>
      </w:pPr>
    </w:p>
    <w:p w:rsidR="00417B72" w:rsidRDefault="00503289">
      <w:pPr>
        <w:pStyle w:val="ListParagraph"/>
        <w:numPr>
          <w:ilvl w:val="1"/>
          <w:numId w:val="2"/>
        </w:numPr>
        <w:rPr>
          <w:ins w:id="76" w:author="Eric Haas" w:date="2016-07-12T07:28:00Z"/>
        </w:rPr>
        <w:pPrChange w:id="77" w:author="Eric Haas" w:date="2016-07-12T07:28:00Z">
          <w:pPr>
            <w:pStyle w:val="ListParagraph"/>
            <w:numPr>
              <w:numId w:val="2"/>
            </w:numPr>
            <w:ind w:hanging="360"/>
          </w:pPr>
        </w:pPrChange>
      </w:pPr>
      <w:ins w:id="78" w:author="Eric Haas" w:date="2016-07-12T07:28:00Z">
        <w:r>
          <w:t xml:space="preserve">Change  </w:t>
        </w:r>
      </w:ins>
    </w:p>
    <w:p w:rsidR="00337146" w:rsidRPr="00337146" w:rsidRDefault="00CF013F" w:rsidP="00503289">
      <w:pPr>
        <w:pStyle w:val="ListParagraph"/>
        <w:ind w:left="1440"/>
        <w:rPr>
          <w:ins w:id="79" w:author="Eric Haas" w:date="2016-07-14T17:12:00Z"/>
          <w:rStyle w:val="BookTitle"/>
          <w:rPrChange w:id="80" w:author="Eric Haas" w:date="2016-07-14T17:16:00Z">
            <w:rPr>
              <w:ins w:id="81" w:author="Eric Haas" w:date="2016-07-14T17:12:00Z"/>
              <w:rFonts w:ascii="Courier New" w:hAnsi="Courier New" w:cs="Courier New"/>
            </w:rPr>
          </w:rPrChange>
        </w:rPr>
      </w:pPr>
      <w:ins w:id="82" w:author="Eric Haas" w:date="2016-07-12T07:28:00Z">
        <w:r w:rsidRPr="00CF013F">
          <w:rPr>
            <w:rStyle w:val="BookTitle"/>
            <w:rPrChange w:id="83" w:author="Eric Haas" w:date="2016-07-14T17:16:00Z">
              <w:rPr>
                <w:sz w:val="18"/>
                <w:szCs w:val="18"/>
              </w:rPr>
            </w:rPrChange>
          </w:rPr>
          <w:lastRenderedPageBreak/>
          <w:t>{% include profile-template.html %}</w:t>
        </w:r>
      </w:ins>
    </w:p>
    <w:p w:rsidR="00337146" w:rsidRDefault="00503289" w:rsidP="00503289">
      <w:pPr>
        <w:pStyle w:val="ListParagraph"/>
        <w:ind w:left="1440"/>
        <w:rPr>
          <w:ins w:id="84" w:author="Eric Haas" w:date="2016-07-14T17:12:00Z"/>
          <w:rFonts w:ascii="Courier New" w:hAnsi="Courier New" w:cs="Courier New"/>
        </w:rPr>
      </w:pPr>
      <w:ins w:id="85" w:author="Eric Haas" w:date="2016-07-12T07:28:00Z">
        <w:r>
          <w:t xml:space="preserve"> </w:t>
        </w:r>
        <w:proofErr w:type="gramStart"/>
        <w:r w:rsidR="00CF013F" w:rsidRPr="00CF013F">
          <w:rPr>
            <w:rFonts w:ascii="Courier New" w:hAnsi="Courier New" w:cs="Courier New"/>
            <w:rPrChange w:id="86" w:author="Eric Haas" w:date="2016-07-14T17:12:00Z">
              <w:rPr>
                <w:sz w:val="18"/>
                <w:szCs w:val="18"/>
              </w:rPr>
            </w:rPrChange>
          </w:rPr>
          <w:t>to</w:t>
        </w:r>
        <w:proofErr w:type="gramEnd"/>
        <w:r w:rsidR="00CF013F" w:rsidRPr="00CF013F">
          <w:rPr>
            <w:rFonts w:ascii="Courier New" w:hAnsi="Courier New" w:cs="Courier New"/>
            <w:rPrChange w:id="87" w:author="Eric Haas" w:date="2016-07-14T17:12:00Z">
              <w:rPr>
                <w:sz w:val="18"/>
                <w:szCs w:val="18"/>
              </w:rPr>
            </w:rPrChange>
          </w:rPr>
          <w:t xml:space="preserve"> </w:t>
        </w:r>
      </w:ins>
    </w:p>
    <w:p w:rsidR="00503289" w:rsidRPr="00337146" w:rsidRDefault="00CF013F" w:rsidP="00503289">
      <w:pPr>
        <w:pStyle w:val="ListParagraph"/>
        <w:ind w:left="1440"/>
        <w:rPr>
          <w:ins w:id="88" w:author="Eric Haas" w:date="2016-07-12T07:28:00Z"/>
          <w:rStyle w:val="BookTitle"/>
          <w:rPrChange w:id="89" w:author="Eric Haas" w:date="2016-07-14T17:16:00Z">
            <w:rPr>
              <w:ins w:id="90" w:author="Eric Haas" w:date="2016-07-12T07:28:00Z"/>
            </w:rPr>
          </w:rPrChange>
        </w:rPr>
      </w:pPr>
      <w:ins w:id="91" w:author="Eric Haas" w:date="2016-07-12T07:28:00Z">
        <w:r w:rsidRPr="00CF013F">
          <w:rPr>
            <w:rStyle w:val="BookTitle"/>
            <w:rPrChange w:id="92" w:author="Eric Haas" w:date="2016-07-14T17:16:00Z">
              <w:rPr>
                <w:sz w:val="18"/>
                <w:szCs w:val="18"/>
              </w:rPr>
            </w:rPrChange>
          </w:rPr>
          <w:t>{% include core-profile-template.html %}</w:t>
        </w:r>
      </w:ins>
    </w:p>
    <w:p w:rsidR="00417B72" w:rsidRDefault="00417B72">
      <w:pPr>
        <w:pStyle w:val="ListParagraph"/>
        <w:ind w:left="1440"/>
        <w:rPr>
          <w:ins w:id="93" w:author="Eric Haas" w:date="2016-07-12T07:28:00Z"/>
        </w:rPr>
        <w:pPrChange w:id="94" w:author="Eric Haas" w:date="2016-07-12T07:28:00Z">
          <w:pPr>
            <w:pStyle w:val="ListParagraph"/>
            <w:numPr>
              <w:numId w:val="2"/>
            </w:numPr>
            <w:ind w:hanging="360"/>
          </w:pPr>
        </w:pPrChange>
      </w:pPr>
    </w:p>
    <w:p w:rsidR="00417B72" w:rsidRDefault="00503289">
      <w:pPr>
        <w:pStyle w:val="ListParagraph"/>
        <w:numPr>
          <w:ilvl w:val="0"/>
          <w:numId w:val="2"/>
        </w:numPr>
        <w:rPr>
          <w:ins w:id="95" w:author="Eric Haas" w:date="2016-07-12T07:33:00Z"/>
        </w:rPr>
        <w:pPrChange w:id="96" w:author="Eric Haas" w:date="2016-07-12T07:33:00Z">
          <w:pPr/>
        </w:pPrChange>
      </w:pPr>
      <w:ins w:id="97" w:author="Eric Haas" w:date="2016-07-12T07:29:00Z">
        <w:r>
          <w:t xml:space="preserve">Create </w:t>
        </w:r>
      </w:ins>
      <w:ins w:id="98" w:author="Eric Haas" w:date="2016-07-12T07:30:00Z">
        <w:r>
          <w:t xml:space="preserve">Intro /simple </w:t>
        </w:r>
      </w:ins>
      <w:ins w:id="99" w:author="Eric Haas" w:date="2016-07-12T07:29:00Z">
        <w:r>
          <w:t>summary file (</w:t>
        </w:r>
      </w:ins>
      <w:ins w:id="100" w:author="Eric Haas" w:date="2016-07-12T07:46:00Z">
        <w:r w:rsidR="00A701C6">
          <w:t xml:space="preserve">(Use </w:t>
        </w:r>
        <w:proofErr w:type="spellStart"/>
        <w:r w:rsidR="00A701C6">
          <w:t>argo</w:t>
        </w:r>
        <w:proofErr w:type="spellEnd"/>
        <w:r w:rsidR="00A701C6">
          <w:t xml:space="preserve"> content here using  </w:t>
        </w:r>
        <w:proofErr w:type="spellStart"/>
        <w:r w:rsidR="00A701C6">
          <w:t>Pandoc</w:t>
        </w:r>
        <w:proofErr w:type="spellEnd"/>
        <w:r w:rsidR="00A701C6">
          <w:t>(</w:t>
        </w:r>
        <w:r w:rsidR="00A701C6" w:rsidRPr="00A701C6">
          <w:t>http://pandoc.org/try/</w:t>
        </w:r>
        <w:r w:rsidR="00A701C6">
          <w:t xml:space="preserve">) to convert from Wikimedia to </w:t>
        </w:r>
        <w:proofErr w:type="spellStart"/>
        <w:r w:rsidR="00A701C6">
          <w:t>Git</w:t>
        </w:r>
        <w:proofErr w:type="spellEnd"/>
        <w:r w:rsidR="00A701C6">
          <w:t xml:space="preserve"> markdown )</w:t>
        </w:r>
      </w:ins>
    </w:p>
    <w:p w:rsidR="00417B72" w:rsidRDefault="00503289">
      <w:pPr>
        <w:pStyle w:val="ListParagraph"/>
        <w:numPr>
          <w:ilvl w:val="1"/>
          <w:numId w:val="2"/>
        </w:numPr>
        <w:rPr>
          <w:ins w:id="101" w:author="Eric Haas" w:date="2016-07-12T07:33:00Z"/>
          <w:rPrChange w:id="102" w:author="Eric Haas" w:date="2016-07-12T07:33:00Z">
            <w:rPr>
              <w:ins w:id="103" w:author="Eric Haas" w:date="2016-07-12T07:33:00Z"/>
              <w:rFonts w:ascii="Calibri" w:eastAsia="Times New Roman" w:hAnsi="Calibri" w:cs="Times New Roman"/>
              <w:color w:val="000000"/>
            </w:rPr>
          </w:rPrChange>
        </w:rPr>
        <w:pPrChange w:id="104" w:author="Eric Haas" w:date="2016-07-12T07:33:00Z">
          <w:pPr/>
        </w:pPrChange>
      </w:pPr>
      <w:ins w:id="105" w:author="Eric Haas" w:date="2016-07-12T07:31:00Z">
        <w:r>
          <w:t xml:space="preserve">Save as </w:t>
        </w:r>
      </w:ins>
      <w:ins w:id="106" w:author="Eric Haas" w:date="2016-07-12T07:33:00Z">
        <w:r>
          <w:t>_include/</w:t>
        </w:r>
        <w:proofErr w:type="spellStart"/>
        <w:r>
          <w:t>daf</w:t>
        </w:r>
        <w:proofErr w:type="spellEnd"/>
        <w:r>
          <w:t>-core-</w:t>
        </w:r>
      </w:ins>
      <w:ins w:id="107" w:author="Eric Haas" w:date="2016-07-12T07:32:00Z">
        <w:r>
          <w:t>[</w:t>
        </w:r>
        <w:r w:rsidR="006273FD">
          <w:rPr>
            <w:rFonts w:ascii="Calibri" w:eastAsia="Times New Roman" w:hAnsi="Calibri" w:cs="Times New Roman"/>
            <w:color w:val="000000"/>
          </w:rPr>
          <w:t>profile]-</w:t>
        </w:r>
        <w:proofErr w:type="spellStart"/>
        <w:r w:rsidR="006273FD">
          <w:rPr>
            <w:rFonts w:ascii="Calibri" w:eastAsia="Times New Roman" w:hAnsi="Calibri" w:cs="Times New Roman"/>
            <w:color w:val="000000"/>
          </w:rPr>
          <w:t>intro.md</w:t>
        </w:r>
      </w:ins>
      <w:proofErr w:type="spellEnd"/>
      <w:ins w:id="108" w:author="Eric Haas" w:date="2016-07-12T07:33:00Z">
        <w:r w:rsidR="006273FD">
          <w:rPr>
            <w:rFonts w:ascii="Calibri" w:eastAsia="Times New Roman" w:hAnsi="Calibri" w:cs="Times New Roman"/>
            <w:color w:val="000000"/>
          </w:rPr>
          <w:t xml:space="preserve"> (</w:t>
        </w:r>
        <w:proofErr w:type="spellStart"/>
        <w:r w:rsidR="006273FD">
          <w:rPr>
            <w:rFonts w:ascii="Calibri" w:eastAsia="Times New Roman" w:hAnsi="Calibri" w:cs="Times New Roman"/>
            <w:color w:val="000000"/>
          </w:rPr>
          <w:t>eg</w:t>
        </w:r>
        <w:proofErr w:type="spellEnd"/>
        <w:r w:rsidR="006273FD">
          <w:rPr>
            <w:rFonts w:ascii="Calibri" w:eastAsia="Times New Roman" w:hAnsi="Calibri" w:cs="Times New Roman"/>
            <w:color w:val="000000"/>
          </w:rPr>
          <w:t xml:space="preserve"> daf-core-allergyintolerance</w:t>
        </w:r>
        <w:r>
          <w:rPr>
            <w:rFonts w:ascii="Calibri" w:eastAsia="Times New Roman" w:hAnsi="Calibri" w:cs="Times New Roman"/>
            <w:color w:val="000000"/>
          </w:rPr>
          <w:t>-intro.md</w:t>
        </w:r>
        <w:r w:rsidR="006273FD">
          <w:rPr>
            <w:rFonts w:ascii="Calibri" w:eastAsia="Times New Roman" w:hAnsi="Calibri" w:cs="Times New Roman"/>
            <w:color w:val="000000"/>
          </w:rPr>
          <w:t>)</w:t>
        </w:r>
      </w:ins>
    </w:p>
    <w:p w:rsidR="00503289" w:rsidRDefault="00E93321" w:rsidP="00503289">
      <w:pPr>
        <w:pStyle w:val="ListParagraph"/>
        <w:numPr>
          <w:ilvl w:val="1"/>
          <w:numId w:val="2"/>
        </w:numPr>
        <w:rPr>
          <w:ins w:id="109" w:author="Eric Haas" w:date="2016-07-12T07:37:00Z"/>
        </w:rPr>
      </w:pPr>
      <w:ins w:id="110" w:author="Eric Haas" w:date="2016-07-18T18:03:00Z">
        <w:r>
          <w:t xml:space="preserve">Use the Allergies </w:t>
        </w:r>
      </w:ins>
      <w:ins w:id="111" w:author="Eric Haas" w:date="2016-07-12T07:33:00Z">
        <w:r w:rsidR="00503289">
          <w:t>Markdown</w:t>
        </w:r>
      </w:ins>
      <w:ins w:id="112" w:author="Eric Haas" w:date="2016-07-18T18:04:00Z">
        <w:r>
          <w:t xml:space="preserve"> as a template</w:t>
        </w:r>
      </w:ins>
      <w:ins w:id="113" w:author="Eric Haas" w:date="2016-07-12T07:33:00Z">
        <w:r w:rsidR="00503289">
          <w:t xml:space="preserve"> template</w:t>
        </w:r>
      </w:ins>
      <w:ins w:id="114" w:author="Eric Haas" w:date="2016-07-12T07:34:00Z">
        <w:r w:rsidR="00503289">
          <w:t xml:space="preserve"> </w:t>
        </w:r>
      </w:ins>
      <w:ins w:id="115" w:author="Eric Haas" w:date="2016-07-12T07:37:00Z">
        <w:r w:rsidR="00503289">
          <w:t>(</w:t>
        </w:r>
      </w:ins>
      <w:ins w:id="116" w:author="Eric Haas" w:date="2016-07-12T07:34:00Z">
        <w:r w:rsidR="00503289">
          <w:t>need to work on this some more</w:t>
        </w:r>
      </w:ins>
      <w:ins w:id="117" w:author="Eric Haas" w:date="2016-07-12T07:37:00Z">
        <w:r w:rsidR="00503289">
          <w:t>)</w:t>
        </w:r>
      </w:ins>
    </w:p>
    <w:p w:rsidR="00B95620" w:rsidRPr="00B95620" w:rsidRDefault="00B95620" w:rsidP="00B956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1080"/>
        <w:rPr>
          <w:ins w:id="118" w:author="Eric Haas" w:date="2016-07-18T18:30:00Z"/>
          <w:rFonts w:ascii="Courier New" w:hAnsi="Courier New" w:cs="Courier New"/>
        </w:rPr>
      </w:pPr>
      <w:ins w:id="119" w:author="Eric Haas" w:date="2016-07-18T18:30:00Z">
        <w:r w:rsidRPr="00B95620">
          <w:rPr>
            <w:rFonts w:ascii="Courier New" w:hAnsi="Courier New" w:cs="Courier New"/>
          </w:rPr>
          <w:t xml:space="preserve">This profile sets minimum expectations for use of the [Type] resource to record [content] associated with a patient within the </w:t>
        </w:r>
        <w:proofErr w:type="spellStart"/>
        <w:r w:rsidRPr="00B95620">
          <w:rPr>
            <w:rFonts w:ascii="Courier New" w:hAnsi="Courier New" w:cs="Courier New"/>
          </w:rPr>
          <w:t>DAF</w:t>
        </w:r>
        <w:proofErr w:type="spellEnd"/>
        <w:r w:rsidRPr="00B95620">
          <w:rPr>
            <w:rFonts w:ascii="Courier New" w:hAnsi="Courier New" w:cs="Courier New"/>
          </w:rPr>
          <w:t xml:space="preserve"> FHIR </w:t>
        </w:r>
        <w:proofErr w:type="spellStart"/>
        <w:r w:rsidRPr="00B95620">
          <w:rPr>
            <w:rFonts w:ascii="Courier New" w:hAnsi="Courier New" w:cs="Courier New"/>
          </w:rPr>
          <w:t>IG</w:t>
        </w:r>
        <w:proofErr w:type="spellEnd"/>
        <w:proofErr w:type="gramStart"/>
        <w:r w:rsidRPr="00B95620">
          <w:rPr>
            <w:rFonts w:ascii="Courier New" w:hAnsi="Courier New" w:cs="Courier New"/>
          </w:rPr>
          <w:t xml:space="preserve">. </w:t>
        </w:r>
        <w:proofErr w:type="gramEnd"/>
        <w:r w:rsidRPr="00B95620">
          <w:rPr>
            <w:rFonts w:ascii="Courier New" w:hAnsi="Courier New" w:cs="Courier New"/>
          </w:rPr>
          <w:t>It identifies which core elements, extensions, vocabularies and value sets must be Supported by clients and servers</w:t>
        </w:r>
        <w:proofErr w:type="gramStart"/>
        <w:r w:rsidRPr="00B95620">
          <w:rPr>
            <w:rFonts w:ascii="Courier New" w:hAnsi="Courier New" w:cs="Courier New"/>
          </w:rPr>
          <w:t xml:space="preserve">. </w:t>
        </w:r>
        <w:proofErr w:type="gramEnd"/>
        <w:r w:rsidRPr="00B95620">
          <w:rPr>
            <w:rFonts w:ascii="Courier New" w:hAnsi="Courier New" w:cs="Courier New"/>
          </w:rPr>
          <w:t xml:space="preserve">For the definition of Supported please refer to </w:t>
        </w:r>
        <w:proofErr w:type="spellStart"/>
        <w:r w:rsidRPr="00B95620">
          <w:rPr>
            <w:rFonts w:ascii="Courier New" w:hAnsi="Courier New" w:cs="Courier New"/>
          </w:rPr>
          <w:t>DAF</w:t>
        </w:r>
        <w:proofErr w:type="spellEnd"/>
        <w:r w:rsidRPr="00B95620">
          <w:rPr>
            <w:rFonts w:ascii="Courier New" w:hAnsi="Courier New" w:cs="Courier New"/>
          </w:rPr>
          <w:t xml:space="preserve"> FHIR </w:t>
        </w:r>
        <w:proofErr w:type="spellStart"/>
        <w:r w:rsidRPr="00B95620">
          <w:rPr>
            <w:rFonts w:ascii="Courier New" w:hAnsi="Courier New" w:cs="Courier New"/>
          </w:rPr>
          <w:t>IG</w:t>
        </w:r>
        <w:proofErr w:type="spellEnd"/>
        <w:proofErr w:type="gramStart"/>
        <w:r w:rsidRPr="00B95620">
          <w:rPr>
            <w:rFonts w:ascii="Courier New" w:hAnsi="Courier New" w:cs="Courier New"/>
          </w:rPr>
          <w:t xml:space="preserve">. </w:t>
        </w:r>
        <w:proofErr w:type="gramEnd"/>
        <w:r w:rsidRPr="00B95620">
          <w:rPr>
            <w:rFonts w:ascii="Courier New" w:hAnsi="Courier New" w:cs="Courier New"/>
          </w:rPr>
          <w:t xml:space="preserve">The data elements identified by the profile are based on </w:t>
        </w:r>
        <w:proofErr w:type="spellStart"/>
        <w:r w:rsidRPr="00B95620">
          <w:rPr>
            <w:rFonts w:ascii="Courier New" w:hAnsi="Courier New" w:cs="Courier New"/>
          </w:rPr>
          <w:t>ONC</w:t>
        </w:r>
        <w:proofErr w:type="spellEnd"/>
        <w:r w:rsidRPr="00B95620">
          <w:rPr>
            <w:rFonts w:ascii="Courier New" w:hAnsi="Courier New" w:cs="Courier New"/>
          </w:rPr>
          <w:t xml:space="preserve"> 2015 Edition Common Clinical Data </w:t>
        </w:r>
        <w:proofErr w:type="gramStart"/>
        <w:r w:rsidRPr="00B95620">
          <w:rPr>
            <w:rFonts w:ascii="Courier New" w:hAnsi="Courier New" w:cs="Courier New"/>
          </w:rPr>
          <w:t>Set(</w:t>
        </w:r>
        <w:proofErr w:type="spellStart"/>
        <w:proofErr w:type="gramEnd"/>
        <w:r w:rsidRPr="00B95620">
          <w:rPr>
            <w:rFonts w:ascii="Courier New" w:hAnsi="Courier New" w:cs="Courier New"/>
          </w:rPr>
          <w:t>CCDS</w:t>
        </w:r>
        <w:proofErr w:type="spellEnd"/>
        <w:r w:rsidRPr="00B95620">
          <w:rPr>
            <w:rFonts w:ascii="Courier New" w:hAnsi="Courier New" w:cs="Courier New"/>
          </w:rPr>
          <w:t>).</w:t>
        </w:r>
      </w:ins>
    </w:p>
    <w:p w:rsidR="00B95620" w:rsidRPr="00B95620" w:rsidRDefault="00B95620" w:rsidP="00B956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1080"/>
        <w:rPr>
          <w:ins w:id="120" w:author="Eric Haas" w:date="2016-07-18T18:30:00Z"/>
          <w:rFonts w:ascii="Courier New" w:hAnsi="Courier New" w:cs="Courier New"/>
        </w:rPr>
      </w:pPr>
    </w:p>
    <w:p w:rsidR="00B95620" w:rsidRPr="00B95620" w:rsidRDefault="00B95620" w:rsidP="00B956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1080"/>
        <w:rPr>
          <w:ins w:id="121" w:author="Eric Haas" w:date="2016-07-18T18:30:00Z"/>
          <w:rFonts w:ascii="Courier New" w:hAnsi="Courier New" w:cs="Courier New"/>
        </w:rPr>
      </w:pPr>
    </w:p>
    <w:p w:rsidR="00B95620" w:rsidRPr="00B95620" w:rsidRDefault="00B95620" w:rsidP="00B956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1080"/>
        <w:rPr>
          <w:ins w:id="122" w:author="Eric Haas" w:date="2016-07-18T18:30:00Z"/>
          <w:rFonts w:ascii="Courier New" w:hAnsi="Courier New" w:cs="Courier New"/>
        </w:rPr>
      </w:pPr>
      <w:ins w:id="123" w:author="Eric Haas" w:date="2016-07-18T18:30:00Z">
        <w:r w:rsidRPr="00B95620">
          <w:rPr>
            <w:rFonts w:ascii="Courier New" w:hAnsi="Courier New" w:cs="Courier New"/>
          </w:rPr>
          <w:t>##### Mandatory Data Elements and Terminology</w:t>
        </w:r>
      </w:ins>
    </w:p>
    <w:p w:rsidR="00B95620" w:rsidRPr="00B95620" w:rsidRDefault="00B95620" w:rsidP="00B956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1080"/>
        <w:rPr>
          <w:ins w:id="124" w:author="Eric Haas" w:date="2016-07-18T18:30:00Z"/>
          <w:rFonts w:ascii="Courier New" w:hAnsi="Courier New" w:cs="Courier New"/>
        </w:rPr>
      </w:pPr>
    </w:p>
    <w:p w:rsidR="00B95620" w:rsidRPr="00B95620" w:rsidRDefault="00B95620" w:rsidP="00B956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1080"/>
        <w:rPr>
          <w:ins w:id="125" w:author="Eric Haas" w:date="2016-07-18T18:30:00Z"/>
          <w:rFonts w:ascii="Courier New" w:hAnsi="Courier New" w:cs="Courier New"/>
        </w:rPr>
      </w:pPr>
    </w:p>
    <w:p w:rsidR="00B95620" w:rsidRPr="00B95620" w:rsidRDefault="00B95620" w:rsidP="00B956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1080"/>
        <w:rPr>
          <w:ins w:id="126" w:author="Eric Haas" w:date="2016-07-18T18:30:00Z"/>
          <w:rFonts w:ascii="Courier New" w:hAnsi="Courier New" w:cs="Courier New"/>
        </w:rPr>
      </w:pPr>
      <w:ins w:id="127" w:author="Eric Haas" w:date="2016-07-18T18:30:00Z">
        <w:r w:rsidRPr="00B95620">
          <w:rPr>
            <w:rFonts w:ascii="Courier New" w:hAnsi="Courier New" w:cs="Courier New"/>
          </w:rPr>
          <w:t>The following data-elements are mandatory (</w:t>
        </w:r>
        <w:proofErr w:type="spellStart"/>
        <w:r w:rsidRPr="00B95620">
          <w:rPr>
            <w:rFonts w:ascii="Courier New" w:hAnsi="Courier New" w:cs="Courier New"/>
          </w:rPr>
          <w:t>i.e</w:t>
        </w:r>
        <w:proofErr w:type="spellEnd"/>
        <w:r w:rsidRPr="00B95620">
          <w:rPr>
            <w:rFonts w:ascii="Courier New" w:hAnsi="Courier New" w:cs="Courier New"/>
          </w:rPr>
          <w:t xml:space="preserve"> data MUST be present)</w:t>
        </w:r>
        <w:proofErr w:type="gramStart"/>
        <w:r w:rsidRPr="00B95620">
          <w:rPr>
            <w:rFonts w:ascii="Courier New" w:hAnsi="Courier New" w:cs="Courier New"/>
          </w:rPr>
          <w:t xml:space="preserve">. </w:t>
        </w:r>
        <w:proofErr w:type="gramEnd"/>
        <w:r w:rsidRPr="00B95620">
          <w:rPr>
            <w:rFonts w:ascii="Courier New" w:hAnsi="Courier New" w:cs="Courier New"/>
          </w:rPr>
          <w:t>These are presented below in a simple human-readable explanation.  Profile specific guidance and an [example</w:t>
        </w:r>
        <w:proofErr w:type="gramStart"/>
        <w:r w:rsidRPr="00B95620">
          <w:rPr>
            <w:rFonts w:ascii="Courier New" w:hAnsi="Courier New" w:cs="Courier New"/>
          </w:rPr>
          <w:t>](</w:t>
        </w:r>
        <w:proofErr w:type="gramEnd"/>
        <w:r w:rsidRPr="00B95620">
          <w:rPr>
            <w:rFonts w:ascii="Courier New" w:hAnsi="Courier New" w:cs="Courier New"/>
          </w:rPr>
          <w:t>#example) are provided as well.  The [**Formal Profile Definition**</w:t>
        </w:r>
        <w:proofErr w:type="gramStart"/>
        <w:r w:rsidRPr="00B95620">
          <w:rPr>
            <w:rFonts w:ascii="Courier New" w:hAnsi="Courier New" w:cs="Courier New"/>
          </w:rPr>
          <w:t>](</w:t>
        </w:r>
        <w:proofErr w:type="gramEnd"/>
        <w:r w:rsidRPr="00B95620">
          <w:rPr>
            <w:rFonts w:ascii="Courier New" w:hAnsi="Courier New" w:cs="Courier New"/>
          </w:rPr>
          <w:t xml:space="preserve">#profile) below provides the  formal summary, definitions, and  terminology requirements.  </w:t>
        </w:r>
      </w:ins>
    </w:p>
    <w:p w:rsidR="00B95620" w:rsidRPr="00B95620" w:rsidRDefault="00B95620" w:rsidP="00B956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1080"/>
        <w:rPr>
          <w:ins w:id="128" w:author="Eric Haas" w:date="2016-07-18T18:30:00Z"/>
          <w:rFonts w:ascii="Courier New" w:hAnsi="Courier New" w:cs="Courier New"/>
        </w:rPr>
      </w:pPr>
    </w:p>
    <w:p w:rsidR="00B95620" w:rsidRPr="00B95620" w:rsidRDefault="00B95620" w:rsidP="00B956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1080"/>
        <w:rPr>
          <w:ins w:id="129" w:author="Eric Haas" w:date="2016-07-18T18:30:00Z"/>
          <w:rFonts w:ascii="Courier New" w:hAnsi="Courier New" w:cs="Courier New"/>
        </w:rPr>
      </w:pPr>
      <w:ins w:id="130" w:author="Eric Haas" w:date="2016-07-18T18:30:00Z">
        <w:r w:rsidRPr="00B95620">
          <w:rPr>
            <w:rFonts w:ascii="Courier New" w:hAnsi="Courier New" w:cs="Courier New"/>
          </w:rPr>
          <w:t>**Each [Type] must have</w:t>
        </w:r>
        <w:proofErr w:type="gramStart"/>
        <w:r w:rsidRPr="00B95620">
          <w:rPr>
            <w:rFonts w:ascii="Courier New" w:hAnsi="Courier New" w:cs="Courier New"/>
          </w:rPr>
          <w:t>:*</w:t>
        </w:r>
        <w:proofErr w:type="gramEnd"/>
        <w:r w:rsidRPr="00B95620">
          <w:rPr>
            <w:rFonts w:ascii="Courier New" w:hAnsi="Courier New" w:cs="Courier New"/>
          </w:rPr>
          <w:t>*</w:t>
        </w:r>
      </w:ins>
    </w:p>
    <w:p w:rsidR="00B95620" w:rsidRPr="00B95620" w:rsidRDefault="00B95620" w:rsidP="00B956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1080"/>
        <w:rPr>
          <w:ins w:id="131" w:author="Eric Haas" w:date="2016-07-18T18:30:00Z"/>
          <w:rFonts w:ascii="Courier New" w:hAnsi="Courier New" w:cs="Courier New"/>
        </w:rPr>
      </w:pPr>
    </w:p>
    <w:p w:rsidR="00B95620" w:rsidRPr="00B95620" w:rsidRDefault="00B95620" w:rsidP="00B956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1080"/>
        <w:rPr>
          <w:ins w:id="132" w:author="Eric Haas" w:date="2016-07-18T18:30:00Z"/>
          <w:rFonts w:ascii="Courier New" w:hAnsi="Courier New" w:cs="Courier New"/>
        </w:rPr>
      </w:pPr>
      <w:ins w:id="133" w:author="Eric Haas" w:date="2016-07-18T18:30:00Z">
        <w:r w:rsidRPr="00B95620">
          <w:rPr>
            <w:rFonts w:ascii="Courier New" w:hAnsi="Courier New" w:cs="Courier New"/>
          </w:rPr>
          <w:t xml:space="preserve">1.  </w:t>
        </w:r>
        <w:proofErr w:type="gramStart"/>
        <w:r w:rsidRPr="00B95620">
          <w:rPr>
            <w:rFonts w:ascii="Courier New" w:hAnsi="Courier New" w:cs="Courier New"/>
          </w:rPr>
          <w:t>a</w:t>
        </w:r>
        <w:proofErr w:type="gramEnd"/>
        <w:r w:rsidRPr="00B95620">
          <w:rPr>
            <w:rFonts w:ascii="Courier New" w:hAnsi="Courier New" w:cs="Courier New"/>
          </w:rPr>
          <w:t xml:space="preserve"> patient</w:t>
        </w:r>
      </w:ins>
    </w:p>
    <w:p w:rsidR="00B95620" w:rsidRPr="00B95620" w:rsidRDefault="00B95620" w:rsidP="00B956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1080"/>
        <w:rPr>
          <w:ins w:id="134" w:author="Eric Haas" w:date="2016-07-18T18:30:00Z"/>
          <w:rFonts w:ascii="Courier New" w:hAnsi="Courier New" w:cs="Courier New"/>
        </w:rPr>
      </w:pPr>
      <w:ins w:id="135" w:author="Eric Haas" w:date="2016-07-18T18:30:00Z">
        <w:r w:rsidRPr="00B95620">
          <w:rPr>
            <w:rFonts w:ascii="Courier New" w:hAnsi="Courier New" w:cs="Courier New"/>
          </w:rPr>
          <w:t>2.  [</w:t>
        </w:r>
        <w:proofErr w:type="gramStart"/>
        <w:r w:rsidRPr="00B95620">
          <w:rPr>
            <w:rFonts w:ascii="Courier New" w:hAnsi="Courier New" w:cs="Courier New"/>
          </w:rPr>
          <w:t>content</w:t>
        </w:r>
        <w:proofErr w:type="gramEnd"/>
        <w:r w:rsidRPr="00B95620">
          <w:rPr>
            <w:rFonts w:ascii="Courier New" w:hAnsi="Courier New" w:cs="Courier New"/>
          </w:rPr>
          <w:t>]</w:t>
        </w:r>
      </w:ins>
    </w:p>
    <w:p w:rsidR="00B95620" w:rsidRPr="00B95620" w:rsidRDefault="00B95620" w:rsidP="00B956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1080"/>
        <w:rPr>
          <w:ins w:id="136" w:author="Eric Haas" w:date="2016-07-18T18:30:00Z"/>
          <w:rFonts w:ascii="Courier New" w:hAnsi="Courier New" w:cs="Courier New"/>
        </w:rPr>
      </w:pPr>
      <w:ins w:id="137" w:author="Eric Haas" w:date="2016-07-18T18:30:00Z">
        <w:r w:rsidRPr="00B95620">
          <w:rPr>
            <w:rFonts w:ascii="Courier New" w:hAnsi="Courier New" w:cs="Courier New"/>
          </w:rPr>
          <w:t xml:space="preserve">3.  </w:t>
        </w:r>
        <w:proofErr w:type="gramStart"/>
        <w:r w:rsidRPr="00B95620">
          <w:rPr>
            <w:rFonts w:ascii="Courier New" w:hAnsi="Courier New" w:cs="Courier New"/>
          </w:rPr>
          <w:t>a</w:t>
        </w:r>
        <w:proofErr w:type="gramEnd"/>
        <w:r w:rsidRPr="00B95620">
          <w:rPr>
            <w:rFonts w:ascii="Courier New" w:hAnsi="Courier New" w:cs="Courier New"/>
          </w:rPr>
          <w:t xml:space="preserve"> status of the allergy. </w:t>
        </w:r>
      </w:ins>
    </w:p>
    <w:p w:rsidR="00B95620" w:rsidRPr="00B95620" w:rsidRDefault="00B95620" w:rsidP="00B956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1080"/>
        <w:rPr>
          <w:ins w:id="138" w:author="Eric Haas" w:date="2016-07-18T18:30:00Z"/>
          <w:rFonts w:ascii="Courier New" w:hAnsi="Courier New" w:cs="Courier New"/>
        </w:rPr>
      </w:pPr>
    </w:p>
    <w:p w:rsidR="00B95620" w:rsidRPr="00B95620" w:rsidRDefault="00B95620" w:rsidP="00B956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1080"/>
        <w:rPr>
          <w:ins w:id="139" w:author="Eric Haas" w:date="2016-07-18T18:30:00Z"/>
          <w:rFonts w:ascii="Courier New" w:hAnsi="Courier New" w:cs="Courier New"/>
        </w:rPr>
      </w:pPr>
      <w:ins w:id="140" w:author="Eric Haas" w:date="2016-07-18T18:30:00Z">
        <w:r w:rsidRPr="00B95620">
          <w:rPr>
            <w:rFonts w:ascii="Courier New" w:hAnsi="Courier New" w:cs="Courier New"/>
          </w:rPr>
          <w:t>**Profile specific implementation guidance</w:t>
        </w:r>
        <w:proofErr w:type="gramStart"/>
        <w:r w:rsidRPr="00B95620">
          <w:rPr>
            <w:rFonts w:ascii="Courier New" w:hAnsi="Courier New" w:cs="Courier New"/>
          </w:rPr>
          <w:t>:*</w:t>
        </w:r>
        <w:proofErr w:type="gramEnd"/>
        <w:r w:rsidRPr="00B95620">
          <w:rPr>
            <w:rFonts w:ascii="Courier New" w:hAnsi="Courier New" w:cs="Courier New"/>
          </w:rPr>
          <w:t>*</w:t>
        </w:r>
      </w:ins>
    </w:p>
    <w:p w:rsidR="00B95620" w:rsidRPr="00B95620" w:rsidRDefault="00B95620" w:rsidP="00B956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1080"/>
        <w:rPr>
          <w:ins w:id="141" w:author="Eric Haas" w:date="2016-07-18T18:30:00Z"/>
          <w:rFonts w:ascii="Courier New" w:hAnsi="Courier New" w:cs="Courier New"/>
        </w:rPr>
      </w:pPr>
    </w:p>
    <w:p w:rsidR="00B95620" w:rsidRPr="00B95620" w:rsidRDefault="00B95620" w:rsidP="00B956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1080"/>
        <w:rPr>
          <w:ins w:id="142" w:author="Eric Haas" w:date="2016-07-18T18:30:00Z"/>
          <w:rFonts w:ascii="Courier New" w:hAnsi="Courier New" w:cs="Courier New"/>
        </w:rPr>
      </w:pPr>
      <w:ins w:id="143" w:author="Eric Haas" w:date="2016-07-18T18:30:00Z">
        <w:r w:rsidRPr="00B95620">
          <w:rPr>
            <w:rFonts w:ascii="Courier New" w:hAnsi="Courier New" w:cs="Courier New"/>
          </w:rPr>
          <w:t xml:space="preserve">* </w:t>
        </w:r>
      </w:ins>
    </w:p>
    <w:p w:rsidR="00417B72" w:rsidRDefault="00B956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1080"/>
        <w:rPr>
          <w:ins w:id="144" w:author="Eric Haas" w:date="2016-07-12T07:34:00Z"/>
          <w:rFonts w:ascii="Courier New" w:hAnsi="Courier New" w:cs="Courier New"/>
          <w:rPrChange w:id="145" w:author="Eric Haas" w:date="2016-07-12T07:38:00Z">
            <w:rPr>
              <w:ins w:id="146" w:author="Eric Haas" w:date="2016-07-12T07:34:00Z"/>
            </w:rPr>
          </w:rPrChange>
        </w:rPr>
        <w:pPrChange w:id="147" w:author="Eric Haas" w:date="2016-07-12T07:38:00Z">
          <w:pPr>
            <w:pStyle w:val="ListParagraph"/>
            <w:numPr>
              <w:ilvl w:val="1"/>
              <w:numId w:val="2"/>
            </w:numPr>
            <w:ind w:left="1440" w:hanging="360"/>
          </w:pPr>
        </w:pPrChange>
      </w:pPr>
      <w:ins w:id="148" w:author="Eric Haas" w:date="2016-07-18T18:30:00Z">
        <w:r w:rsidRPr="00B95620">
          <w:rPr>
            <w:rFonts w:ascii="Courier New" w:hAnsi="Courier New" w:cs="Courier New"/>
          </w:rPr>
          <w:lastRenderedPageBreak/>
          <w:t>* Additional elements from [</w:t>
        </w:r>
        <w:proofErr w:type="spellStart"/>
        <w:r w:rsidRPr="00B95620">
          <w:rPr>
            <w:rFonts w:ascii="Courier New" w:hAnsi="Courier New" w:cs="Courier New"/>
          </w:rPr>
          <w:t>DAF</w:t>
        </w:r>
        <w:proofErr w:type="spellEnd"/>
        <w:r w:rsidRPr="00B95620">
          <w:rPr>
            <w:rFonts w:ascii="Courier New" w:hAnsi="Courier New" w:cs="Courier New"/>
          </w:rPr>
          <w:t xml:space="preserve"> [Type] Profile</w:t>
        </w:r>
        <w:proofErr w:type="gramStart"/>
        <w:r w:rsidRPr="00B95620">
          <w:rPr>
            <w:rFonts w:ascii="Courier New" w:hAnsi="Courier New" w:cs="Courier New"/>
          </w:rPr>
          <w:t>](</w:t>
        </w:r>
        <w:proofErr w:type="spellStart"/>
        <w:proofErr w:type="gramEnd"/>
        <w:r w:rsidRPr="00B95620">
          <w:rPr>
            <w:rFonts w:ascii="Courier New" w:hAnsi="Courier New" w:cs="Courier New"/>
          </w:rPr>
          <w:t>daf</w:t>
        </w:r>
        <w:proofErr w:type="spellEnd"/>
        <w:r w:rsidRPr="00B95620">
          <w:rPr>
            <w:rFonts w:ascii="Courier New" w:hAnsi="Courier New" w:cs="Courier New"/>
          </w:rPr>
          <w:t>-[type].html) may be present.</w:t>
        </w:r>
      </w:ins>
    </w:p>
    <w:p w:rsidR="00A701C6" w:rsidRDefault="00A701C6" w:rsidP="00503289">
      <w:pPr>
        <w:pStyle w:val="ListParagraph"/>
        <w:numPr>
          <w:ilvl w:val="1"/>
          <w:numId w:val="2"/>
        </w:numPr>
        <w:rPr>
          <w:ins w:id="149" w:author="Eric Haas" w:date="2016-07-12T07:46:00Z"/>
        </w:rPr>
      </w:pPr>
      <w:ins w:id="150" w:author="Eric Haas" w:date="2016-07-12T07:46:00Z">
        <w:r>
          <w:t xml:space="preserve">Use </w:t>
        </w:r>
        <w:proofErr w:type="spellStart"/>
        <w:r>
          <w:t>argo</w:t>
        </w:r>
        <w:proofErr w:type="spellEnd"/>
        <w:r>
          <w:t xml:space="preserve"> content here </w:t>
        </w:r>
      </w:ins>
    </w:p>
    <w:p w:rsidR="00417B72" w:rsidRDefault="00A701C6">
      <w:pPr>
        <w:pStyle w:val="ListParagraph"/>
        <w:numPr>
          <w:ilvl w:val="2"/>
          <w:numId w:val="2"/>
        </w:numPr>
        <w:rPr>
          <w:ins w:id="151" w:author="Eric Haas" w:date="2016-07-12T07:46:00Z"/>
        </w:rPr>
        <w:pPrChange w:id="152" w:author="Eric Haas" w:date="2016-07-12T07:46:00Z">
          <w:pPr>
            <w:pStyle w:val="ListParagraph"/>
            <w:numPr>
              <w:ilvl w:val="1"/>
              <w:numId w:val="2"/>
            </w:numPr>
            <w:ind w:left="1440" w:hanging="360"/>
          </w:pPr>
        </w:pPrChange>
      </w:pPr>
      <w:ins w:id="153" w:author="Eric Haas" w:date="2016-07-12T07:46:00Z">
        <w:r>
          <w:t xml:space="preserve">using  </w:t>
        </w:r>
        <w:proofErr w:type="spellStart"/>
        <w:r>
          <w:t>Pandoc</w:t>
        </w:r>
        <w:proofErr w:type="spellEnd"/>
        <w:r>
          <w:t>(</w:t>
        </w:r>
        <w:r w:rsidRPr="00A701C6">
          <w:t>http://pandoc.org/try/</w:t>
        </w:r>
        <w:r>
          <w:t xml:space="preserve">) to convert from Wikimedia to </w:t>
        </w:r>
        <w:proofErr w:type="spellStart"/>
        <w:r>
          <w:t>Git</w:t>
        </w:r>
        <w:proofErr w:type="spellEnd"/>
        <w:r>
          <w:t xml:space="preserve"> markdown</w:t>
        </w:r>
      </w:ins>
    </w:p>
    <w:p w:rsidR="00503289" w:rsidRDefault="00E7074F" w:rsidP="00503289">
      <w:pPr>
        <w:pStyle w:val="ListParagraph"/>
        <w:numPr>
          <w:ilvl w:val="1"/>
          <w:numId w:val="2"/>
        </w:numPr>
        <w:rPr>
          <w:ins w:id="154" w:author="Eric Haas" w:date="2016-07-12T07:33:00Z"/>
        </w:rPr>
      </w:pPr>
      <w:ins w:id="155" w:author="Eric Haas" w:date="2016-07-12T07:38:00Z">
        <w:r>
          <w:t>Note for Jekyll need spaces after text for lists etc.</w:t>
        </w:r>
      </w:ins>
    </w:p>
    <w:p w:rsidR="00417B72" w:rsidRDefault="00E7074F">
      <w:pPr>
        <w:pStyle w:val="ListParagraph"/>
        <w:numPr>
          <w:ilvl w:val="1"/>
          <w:numId w:val="2"/>
        </w:numPr>
        <w:rPr>
          <w:ins w:id="156" w:author="Eric Haas" w:date="2016-07-12T07:32:00Z"/>
          <w:i/>
          <w:rPrChange w:id="157" w:author="Eric Haas" w:date="2016-07-12T07:39:00Z">
            <w:rPr>
              <w:ins w:id="158" w:author="Eric Haas" w:date="2016-07-12T07:32:00Z"/>
              <w:rFonts w:ascii="Calibri" w:eastAsia="Times New Roman" w:hAnsi="Calibri" w:cs="Times New Roman"/>
              <w:color w:val="000000"/>
            </w:rPr>
          </w:rPrChange>
        </w:rPr>
        <w:pPrChange w:id="159" w:author="Eric Haas" w:date="2016-07-12T07:32:00Z">
          <w:pPr/>
        </w:pPrChange>
      </w:pPr>
      <w:ins w:id="160" w:author="Eric Haas" w:date="2016-07-12T07:39:00Z">
        <w:r>
          <w:rPr>
            <w:i/>
          </w:rPr>
          <w:t>Example : _include/</w:t>
        </w:r>
        <w:r w:rsidRPr="00503289">
          <w:rPr>
            <w:rFonts w:ascii="Calibri" w:eastAsia="Times New Roman" w:hAnsi="Calibri" w:cs="Times New Roman"/>
            <w:color w:val="000000"/>
          </w:rPr>
          <w:t>daf-core-allergyintolerance</w:t>
        </w:r>
        <w:r>
          <w:rPr>
            <w:rFonts w:ascii="Calibri" w:eastAsia="Times New Roman" w:hAnsi="Calibri" w:cs="Times New Roman"/>
            <w:color w:val="000000"/>
          </w:rPr>
          <w:t>-intro.md</w:t>
        </w:r>
      </w:ins>
    </w:p>
    <w:p w:rsidR="00417B72" w:rsidRDefault="00E7074F">
      <w:pPr>
        <w:pStyle w:val="ListParagraph"/>
        <w:numPr>
          <w:ilvl w:val="1"/>
          <w:numId w:val="2"/>
        </w:numPr>
        <w:rPr>
          <w:ins w:id="161" w:author="Eric Haas" w:date="2016-07-12T07:40:00Z"/>
        </w:rPr>
        <w:pPrChange w:id="162" w:author="Eric Haas" w:date="2016-07-12T07:30:00Z">
          <w:pPr>
            <w:pStyle w:val="ListParagraph"/>
            <w:numPr>
              <w:numId w:val="2"/>
            </w:numPr>
            <w:ind w:hanging="360"/>
          </w:pPr>
        </w:pPrChange>
      </w:pPr>
      <w:ins w:id="163" w:author="Eric Haas" w:date="2016-07-12T07:40:00Z">
        <w:r>
          <w:t xml:space="preserve">Decisions </w:t>
        </w:r>
      </w:ins>
    </w:p>
    <w:p w:rsidR="00417B72" w:rsidRDefault="00E7074F">
      <w:pPr>
        <w:pStyle w:val="ListParagraph"/>
        <w:numPr>
          <w:ilvl w:val="2"/>
          <w:numId w:val="2"/>
        </w:numPr>
        <w:rPr>
          <w:ins w:id="164" w:author="Eric Haas" w:date="2016-07-12T07:31:00Z"/>
        </w:rPr>
        <w:pPrChange w:id="165" w:author="Eric Haas" w:date="2016-07-12T07:40:00Z">
          <w:pPr>
            <w:pStyle w:val="ListParagraph"/>
            <w:numPr>
              <w:numId w:val="2"/>
            </w:numPr>
            <w:ind w:hanging="360"/>
          </w:pPr>
        </w:pPrChange>
      </w:pPr>
      <w:proofErr w:type="spellStart"/>
      <w:ins w:id="166" w:author="Eric Haas" w:date="2016-07-12T07:40:00Z">
        <w:r>
          <w:t>inline</w:t>
        </w:r>
        <w:proofErr w:type="spellEnd"/>
        <w:r>
          <w:t xml:space="preserve"> with </w:t>
        </w:r>
      </w:ins>
      <w:ins w:id="167" w:author="Eric Haas" w:date="2016-07-18T18:31:00Z">
        <w:r w:rsidR="009A5B4D">
          <w:t xml:space="preserve">formal </w:t>
        </w:r>
      </w:ins>
      <w:ins w:id="168" w:author="Eric Haas" w:date="2016-07-12T07:40:00Z">
        <w:r>
          <w:t>definitions</w:t>
        </w:r>
      </w:ins>
    </w:p>
    <w:p w:rsidR="00417B72" w:rsidRDefault="00417B72">
      <w:pPr>
        <w:rPr>
          <w:ins w:id="169" w:author="Eric Haas" w:date="2016-07-12T07:29:00Z"/>
        </w:rPr>
        <w:pPrChange w:id="170" w:author="Eric Haas" w:date="2016-07-18T18:31:00Z">
          <w:pPr>
            <w:pStyle w:val="ListParagraph"/>
            <w:numPr>
              <w:numId w:val="2"/>
            </w:numPr>
            <w:ind w:hanging="360"/>
          </w:pPr>
        </w:pPrChange>
      </w:pPr>
    </w:p>
    <w:p w:rsidR="00503289" w:rsidRDefault="00503289" w:rsidP="00503289">
      <w:pPr>
        <w:pStyle w:val="ListParagraph"/>
        <w:numPr>
          <w:ilvl w:val="0"/>
          <w:numId w:val="2"/>
        </w:numPr>
        <w:rPr>
          <w:ins w:id="171" w:author="Eric Haas" w:date="2016-07-12T07:28:00Z"/>
        </w:rPr>
      </w:pPr>
      <w:ins w:id="172" w:author="Eric Haas" w:date="2016-07-12T07:29:00Z">
        <w:r>
          <w:t>Create formal summary file</w:t>
        </w:r>
      </w:ins>
    </w:p>
    <w:p w:rsidR="00E7074F" w:rsidRPr="00503289" w:rsidRDefault="00E7074F" w:rsidP="00E7074F">
      <w:pPr>
        <w:pStyle w:val="ListParagraph"/>
        <w:numPr>
          <w:ilvl w:val="1"/>
          <w:numId w:val="2"/>
        </w:numPr>
        <w:rPr>
          <w:ins w:id="173" w:author="Eric Haas" w:date="2016-07-12T07:41:00Z"/>
        </w:rPr>
      </w:pPr>
      <w:ins w:id="174" w:author="Eric Haas" w:date="2016-07-12T07:41:00Z">
        <w:r>
          <w:t>Save as _include/</w:t>
        </w:r>
        <w:proofErr w:type="spellStart"/>
        <w:r>
          <w:t>daf</w:t>
        </w:r>
        <w:proofErr w:type="spellEnd"/>
        <w:r>
          <w:t>-core-[</w:t>
        </w:r>
        <w:r w:rsidRPr="00503289">
          <w:rPr>
            <w:rFonts w:ascii="Calibri" w:eastAsia="Times New Roman" w:hAnsi="Calibri" w:cs="Times New Roman"/>
            <w:color w:val="000000"/>
          </w:rPr>
          <w:t>profile]</w:t>
        </w:r>
        <w:r>
          <w:rPr>
            <w:rFonts w:ascii="Calibri" w:eastAsia="Times New Roman" w:hAnsi="Calibri" w:cs="Times New Roman"/>
            <w:color w:val="000000"/>
          </w:rPr>
          <w:t>-</w:t>
        </w:r>
        <w:proofErr w:type="spellStart"/>
        <w:r>
          <w:rPr>
            <w:rFonts w:ascii="Calibri" w:eastAsia="Times New Roman" w:hAnsi="Calibri" w:cs="Times New Roman"/>
            <w:color w:val="000000"/>
          </w:rPr>
          <w:t>summary</w:t>
        </w:r>
        <w:r w:rsidRPr="00503289">
          <w:rPr>
            <w:rFonts w:ascii="Calibri" w:eastAsia="Times New Roman" w:hAnsi="Calibri" w:cs="Times New Roman"/>
            <w:color w:val="000000"/>
          </w:rPr>
          <w:t>.md</w:t>
        </w:r>
        <w:proofErr w:type="spellEnd"/>
        <w:r w:rsidRPr="00503289">
          <w:rPr>
            <w:rFonts w:ascii="Calibri" w:eastAsia="Times New Roman" w:hAnsi="Calibri" w:cs="Times New Roman"/>
            <w:color w:val="000000"/>
          </w:rPr>
          <w:t xml:space="preserve"> (</w:t>
        </w:r>
        <w:proofErr w:type="spellStart"/>
        <w:r w:rsidRPr="00503289">
          <w:rPr>
            <w:rFonts w:ascii="Calibri" w:eastAsia="Times New Roman" w:hAnsi="Calibri" w:cs="Times New Roman"/>
            <w:color w:val="000000"/>
          </w:rPr>
          <w:t>eg</w:t>
        </w:r>
        <w:proofErr w:type="spellEnd"/>
        <w:r w:rsidRPr="00503289">
          <w:rPr>
            <w:rFonts w:ascii="Calibri" w:eastAsia="Times New Roman" w:hAnsi="Calibri" w:cs="Times New Roman"/>
            <w:color w:val="000000"/>
          </w:rPr>
          <w:t xml:space="preserve"> daf-core-allergyintolerance</w:t>
        </w:r>
        <w:r>
          <w:rPr>
            <w:rFonts w:ascii="Calibri" w:eastAsia="Times New Roman" w:hAnsi="Calibri" w:cs="Times New Roman"/>
            <w:color w:val="000000"/>
          </w:rPr>
          <w:t>-summary.md</w:t>
        </w:r>
        <w:r w:rsidRPr="00503289">
          <w:rPr>
            <w:rFonts w:ascii="Calibri" w:eastAsia="Times New Roman" w:hAnsi="Calibri" w:cs="Times New Roman"/>
            <w:color w:val="000000"/>
          </w:rPr>
          <w:t>)</w:t>
        </w:r>
      </w:ins>
    </w:p>
    <w:p w:rsidR="00E7074F" w:rsidRDefault="00E7074F" w:rsidP="00E7074F">
      <w:pPr>
        <w:pStyle w:val="ListParagraph"/>
        <w:numPr>
          <w:ilvl w:val="1"/>
          <w:numId w:val="2"/>
        </w:numPr>
        <w:rPr>
          <w:ins w:id="175" w:author="Eric Haas" w:date="2016-07-12T07:41:00Z"/>
        </w:rPr>
      </w:pPr>
      <w:ins w:id="176" w:author="Eric Haas" w:date="2016-07-12T07:41:00Z">
        <w:r>
          <w:t>This replaces the build generated one.</w:t>
        </w:r>
      </w:ins>
    </w:p>
    <w:p w:rsidR="00A701C6" w:rsidRDefault="00E7074F" w:rsidP="00E7074F">
      <w:pPr>
        <w:pStyle w:val="ListParagraph"/>
        <w:numPr>
          <w:ilvl w:val="1"/>
          <w:numId w:val="2"/>
        </w:numPr>
        <w:rPr>
          <w:ins w:id="177" w:author="Eric Haas" w:date="2016-07-12T07:46:00Z"/>
        </w:rPr>
      </w:pPr>
      <w:ins w:id="178" w:author="Eric Haas" w:date="2016-07-12T07:41:00Z">
        <w:r>
          <w:t xml:space="preserve">Markdown </w:t>
        </w:r>
      </w:ins>
      <w:ins w:id="179" w:author="Eric Haas" w:date="2016-07-12T07:43:00Z">
        <w:r w:rsidR="00A701C6">
          <w:t>example</w:t>
        </w:r>
      </w:ins>
    </w:p>
    <w:p w:rsidR="00417B72" w:rsidRDefault="00A701C6">
      <w:pPr>
        <w:pStyle w:val="ListParagraph"/>
        <w:numPr>
          <w:ilvl w:val="2"/>
          <w:numId w:val="2"/>
        </w:numPr>
        <w:rPr>
          <w:ins w:id="180" w:author="Eric Haas" w:date="2016-07-12T07:46:00Z"/>
        </w:rPr>
        <w:pPrChange w:id="181" w:author="Eric Haas" w:date="2016-07-12T07:46:00Z">
          <w:pPr>
            <w:pStyle w:val="ListParagraph"/>
            <w:numPr>
              <w:ilvl w:val="1"/>
              <w:numId w:val="2"/>
            </w:numPr>
            <w:ind w:left="1440" w:hanging="360"/>
          </w:pPr>
        </w:pPrChange>
      </w:pPr>
      <w:ins w:id="182" w:author="Eric Haas" w:date="2016-07-12T07:43:00Z">
        <w:r>
          <w:t xml:space="preserve">Use </w:t>
        </w:r>
        <w:proofErr w:type="spellStart"/>
        <w:r>
          <w:t>argo</w:t>
        </w:r>
        <w:proofErr w:type="spellEnd"/>
        <w:r>
          <w:t xml:space="preserve"> content here</w:t>
        </w:r>
      </w:ins>
      <w:ins w:id="183" w:author="Eric Haas" w:date="2016-07-12T07:44:00Z">
        <w:r>
          <w:t xml:space="preserve"> </w:t>
        </w:r>
      </w:ins>
    </w:p>
    <w:p w:rsidR="00417B72" w:rsidRDefault="00A701C6">
      <w:pPr>
        <w:pStyle w:val="ListParagraph"/>
        <w:numPr>
          <w:ilvl w:val="2"/>
          <w:numId w:val="2"/>
        </w:numPr>
        <w:rPr>
          <w:ins w:id="184" w:author="Eric Haas" w:date="2016-07-18T18:32:00Z"/>
        </w:rPr>
        <w:pPrChange w:id="185" w:author="Eric Haas" w:date="2016-07-12T07:46:00Z">
          <w:pPr>
            <w:pStyle w:val="ListParagraph"/>
            <w:numPr>
              <w:ilvl w:val="1"/>
              <w:numId w:val="2"/>
            </w:numPr>
            <w:ind w:left="1440" w:hanging="360"/>
          </w:pPr>
        </w:pPrChange>
      </w:pPr>
      <w:ins w:id="186" w:author="Eric Haas" w:date="2016-07-12T07:44:00Z">
        <w:r>
          <w:t>using</w:t>
        </w:r>
      </w:ins>
      <w:ins w:id="187" w:author="Eric Haas" w:date="2016-07-12T07:45:00Z">
        <w:r>
          <w:t xml:space="preserve"> </w:t>
        </w:r>
      </w:ins>
      <w:ins w:id="188" w:author="Eric Haas" w:date="2016-07-12T07:44:00Z">
        <w:r>
          <w:t xml:space="preserve"> </w:t>
        </w:r>
        <w:proofErr w:type="spellStart"/>
        <w:r>
          <w:t>Pandoc</w:t>
        </w:r>
      </w:ins>
      <w:proofErr w:type="spellEnd"/>
      <w:ins w:id="189" w:author="Eric Haas" w:date="2016-07-12T07:45:00Z">
        <w:r>
          <w:t>(</w:t>
        </w:r>
        <w:r w:rsidRPr="00A701C6">
          <w:t>http://pandoc.org/try/</w:t>
        </w:r>
        <w:r>
          <w:t>)</w:t>
        </w:r>
      </w:ins>
      <w:ins w:id="190" w:author="Eric Haas" w:date="2016-07-12T07:44:00Z">
        <w:r>
          <w:t xml:space="preserve"> to convert</w:t>
        </w:r>
      </w:ins>
      <w:ins w:id="191" w:author="Eric Haas" w:date="2016-07-12T07:45:00Z">
        <w:r>
          <w:t xml:space="preserve"> from Wikimedia to </w:t>
        </w:r>
        <w:proofErr w:type="spellStart"/>
        <w:r>
          <w:t>Git</w:t>
        </w:r>
        <w:proofErr w:type="spellEnd"/>
        <w:r>
          <w:t xml:space="preserve"> markdown</w:t>
        </w:r>
      </w:ins>
      <w:ins w:id="192" w:author="Eric Haas" w:date="2016-07-12T07:43:00Z">
        <w:r>
          <w:t xml:space="preserve"> </w:t>
        </w:r>
      </w:ins>
    </w:p>
    <w:p w:rsidR="00E5465D" w:rsidRDefault="009A5B4D">
      <w:pPr>
        <w:pStyle w:val="ListParagraph"/>
        <w:numPr>
          <w:ilvl w:val="1"/>
          <w:numId w:val="2"/>
        </w:numPr>
        <w:rPr>
          <w:ins w:id="193" w:author="Eric Haas" w:date="2016-07-12T07:48:00Z"/>
        </w:rPr>
      </w:pPr>
      <w:ins w:id="194" w:author="Eric Haas" w:date="2016-07-18T18:32:00Z">
        <w:r>
          <w:t>example style from Allergy Intolerance</w:t>
        </w:r>
      </w:ins>
    </w:p>
    <w:p w:rsidR="00417B72" w:rsidRDefault="00CF01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ins w:id="195" w:author="Eric Haas" w:date="2016-07-18T18:01:00Z"/>
          <w:rFonts w:ascii="Courier New" w:hAnsi="Courier New" w:cs="Courier New"/>
          <w:rPrChange w:id="196" w:author="Eric Haas" w:date="2016-07-18T18:01:00Z">
            <w:rPr>
              <w:ins w:id="197" w:author="Eric Haas" w:date="2016-07-18T18:01:00Z"/>
              <w:rFonts w:ascii="Arial" w:hAnsi="Arial" w:cs="Arial"/>
              <w:color w:val="000000"/>
              <w:highlight w:val="white"/>
            </w:rPr>
          </w:rPrChange>
        </w:rPr>
        <w:pPrChange w:id="198" w:author="Eric Haas" w:date="2016-07-18T18:02:00Z">
          <w:pPr>
            <w:autoSpaceDE w:val="0"/>
            <w:autoSpaceDN w:val="0"/>
            <w:adjustRightInd w:val="0"/>
            <w:spacing w:after="0" w:line="240" w:lineRule="auto"/>
          </w:pPr>
        </w:pPrChange>
      </w:pPr>
      <w:ins w:id="199" w:author="Eric Haas" w:date="2016-07-18T18:01:00Z">
        <w:r w:rsidRPr="00CF013F">
          <w:rPr>
            <w:rFonts w:ascii="Courier New" w:hAnsi="Courier New" w:cs="Courier New"/>
            <w:rPrChange w:id="200" w:author="Eric Haas" w:date="2016-07-18T18:01:00Z">
              <w:rPr>
                <w:rFonts w:ascii="Arial" w:hAnsi="Arial" w:cs="Arial"/>
                <w:color w:val="000000"/>
                <w:sz w:val="18"/>
                <w:szCs w:val="18"/>
                <w:highlight w:val="white"/>
              </w:rPr>
            </w:rPrChange>
          </w:rPr>
          <w:t xml:space="preserve">#### Summary of the Mandatory Requirements </w:t>
        </w:r>
      </w:ins>
    </w:p>
    <w:p w:rsidR="00417B72" w:rsidRDefault="00417B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ins w:id="201" w:author="Eric Haas" w:date="2016-07-18T18:01:00Z"/>
          <w:rFonts w:ascii="Courier New" w:hAnsi="Courier New" w:cs="Courier New"/>
          <w:rPrChange w:id="202" w:author="Eric Haas" w:date="2016-07-18T18:01:00Z">
            <w:rPr>
              <w:ins w:id="203" w:author="Eric Haas" w:date="2016-07-18T18:01:00Z"/>
              <w:rFonts w:ascii="Arial" w:hAnsi="Arial" w:cs="Arial"/>
              <w:color w:val="000000"/>
              <w:highlight w:val="white"/>
            </w:rPr>
          </w:rPrChange>
        </w:rPr>
        <w:pPrChange w:id="204" w:author="Eric Haas" w:date="2016-07-18T18:02:00Z">
          <w:pPr>
            <w:autoSpaceDE w:val="0"/>
            <w:autoSpaceDN w:val="0"/>
            <w:adjustRightInd w:val="0"/>
            <w:spacing w:after="0" w:line="240" w:lineRule="auto"/>
          </w:pPr>
        </w:pPrChange>
      </w:pPr>
    </w:p>
    <w:p w:rsidR="00417B72" w:rsidRDefault="00CF01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ins w:id="205" w:author="Eric Haas" w:date="2016-07-18T18:01:00Z"/>
          <w:rFonts w:ascii="Courier New" w:hAnsi="Courier New" w:cs="Courier New"/>
          <w:rPrChange w:id="206" w:author="Eric Haas" w:date="2016-07-18T18:01:00Z">
            <w:rPr>
              <w:ins w:id="207" w:author="Eric Haas" w:date="2016-07-18T18:01:00Z"/>
              <w:rFonts w:ascii="Arial" w:hAnsi="Arial" w:cs="Arial"/>
              <w:color w:val="000000"/>
              <w:highlight w:val="white"/>
            </w:rPr>
          </w:rPrChange>
        </w:rPr>
        <w:pPrChange w:id="208" w:author="Eric Haas" w:date="2016-07-18T18:02:00Z">
          <w:pPr>
            <w:autoSpaceDE w:val="0"/>
            <w:autoSpaceDN w:val="0"/>
            <w:adjustRightInd w:val="0"/>
            <w:spacing w:after="0" w:line="240" w:lineRule="auto"/>
          </w:pPr>
        </w:pPrChange>
      </w:pPr>
      <w:ins w:id="209" w:author="Eric Haas" w:date="2016-07-18T18:01:00Z">
        <w:r w:rsidRPr="00CF013F">
          <w:rPr>
            <w:rFonts w:ascii="Courier New" w:hAnsi="Courier New" w:cs="Courier New"/>
            <w:rPrChange w:id="210" w:author="Eric Haas" w:date="2016-07-18T18:01:00Z">
              <w:rPr>
                <w:rFonts w:ascii="Arial" w:hAnsi="Arial" w:cs="Arial"/>
                <w:color w:val="000000"/>
                <w:sz w:val="18"/>
                <w:szCs w:val="18"/>
                <w:highlight w:val="white"/>
              </w:rPr>
            </w:rPrChange>
          </w:rPr>
          <w:t>1.  One Identification of a substance, or a class of substances, that is considered to be responsible for the adverse reaction risk in `</w:t>
        </w:r>
        <w:proofErr w:type="spellStart"/>
        <w:r w:rsidRPr="00CF013F">
          <w:rPr>
            <w:rFonts w:ascii="Courier New" w:hAnsi="Courier New" w:cs="Courier New"/>
            <w:rPrChange w:id="211" w:author="Eric Haas" w:date="2016-07-18T18:01:00Z">
              <w:rPr>
                <w:rFonts w:ascii="Arial" w:hAnsi="Arial" w:cs="Arial"/>
                <w:color w:val="000000"/>
                <w:sz w:val="18"/>
                <w:szCs w:val="18"/>
                <w:highlight w:val="white"/>
              </w:rPr>
            </w:rPrChange>
          </w:rPr>
          <w:t>AllergyIntolerance.code</w:t>
        </w:r>
        <w:proofErr w:type="spellEnd"/>
        <w:r w:rsidRPr="00CF013F">
          <w:rPr>
            <w:rFonts w:ascii="Courier New" w:hAnsi="Courier New" w:cs="Courier New"/>
            <w:rPrChange w:id="212" w:author="Eric Haas" w:date="2016-07-18T18:01:00Z">
              <w:rPr>
                <w:rFonts w:ascii="Arial" w:hAnsi="Arial" w:cs="Arial"/>
                <w:color w:val="000000"/>
                <w:sz w:val="18"/>
                <w:szCs w:val="18"/>
                <w:highlight w:val="white"/>
              </w:rPr>
            </w:rPrChange>
          </w:rPr>
          <w:t>` which has an [extensible</w:t>
        </w:r>
        <w:proofErr w:type="gramStart"/>
        <w:r w:rsidRPr="00CF013F">
          <w:rPr>
            <w:rFonts w:ascii="Courier New" w:hAnsi="Courier New" w:cs="Courier New"/>
            <w:rPrChange w:id="213" w:author="Eric Haas" w:date="2016-07-18T18:01:00Z">
              <w:rPr>
                <w:rFonts w:ascii="Arial" w:hAnsi="Arial" w:cs="Arial"/>
                <w:color w:val="000000"/>
                <w:sz w:val="18"/>
                <w:szCs w:val="18"/>
                <w:highlight w:val="white"/>
              </w:rPr>
            </w:rPrChange>
          </w:rPr>
          <w:t>](</w:t>
        </w:r>
        <w:proofErr w:type="gramEnd"/>
        <w:r w:rsidRPr="00CF013F">
          <w:rPr>
            <w:rFonts w:ascii="Courier New" w:hAnsi="Courier New" w:cs="Courier New"/>
            <w:rPrChange w:id="214" w:author="Eric Haas" w:date="2016-07-18T18:01:00Z">
              <w:rPr>
                <w:rFonts w:ascii="Arial" w:hAnsi="Arial" w:cs="Arial"/>
                <w:color w:val="000000"/>
                <w:sz w:val="18"/>
                <w:szCs w:val="18"/>
                <w:highlight w:val="white"/>
              </w:rPr>
            </w:rPrChange>
          </w:rPr>
          <w:t>http://hl7-fhir.github.io/terminologies.html#extensible) binding to:</w:t>
        </w:r>
      </w:ins>
    </w:p>
    <w:p w:rsidR="00417B72" w:rsidRDefault="00CF01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ins w:id="215" w:author="Eric Haas" w:date="2016-07-18T18:01:00Z"/>
          <w:rFonts w:ascii="Courier New" w:hAnsi="Courier New" w:cs="Courier New"/>
          <w:rPrChange w:id="216" w:author="Eric Haas" w:date="2016-07-18T18:01:00Z">
            <w:rPr>
              <w:ins w:id="217" w:author="Eric Haas" w:date="2016-07-18T18:01:00Z"/>
              <w:rFonts w:ascii="Arial" w:hAnsi="Arial" w:cs="Arial"/>
              <w:color w:val="000000"/>
              <w:highlight w:val="white"/>
            </w:rPr>
          </w:rPrChange>
        </w:rPr>
        <w:pPrChange w:id="218" w:author="Eric Haas" w:date="2016-07-18T18:02:00Z">
          <w:pPr>
            <w:autoSpaceDE w:val="0"/>
            <w:autoSpaceDN w:val="0"/>
            <w:adjustRightInd w:val="0"/>
            <w:spacing w:after="0" w:line="240" w:lineRule="auto"/>
          </w:pPr>
        </w:pPrChange>
      </w:pPr>
      <w:ins w:id="219" w:author="Eric Haas" w:date="2016-07-18T18:01:00Z">
        <w:r w:rsidRPr="00CF013F">
          <w:rPr>
            <w:rFonts w:ascii="Courier New" w:hAnsi="Courier New" w:cs="Courier New"/>
            <w:rPrChange w:id="220" w:author="Eric Haas" w:date="2016-07-18T18:01:00Z">
              <w:rPr>
                <w:rFonts w:ascii="Arial" w:hAnsi="Arial" w:cs="Arial"/>
                <w:color w:val="000000"/>
                <w:sz w:val="18"/>
                <w:szCs w:val="18"/>
                <w:highlight w:val="white"/>
              </w:rPr>
            </w:rPrChange>
          </w:rPr>
          <w:t xml:space="preserve">    -    [</w:t>
        </w:r>
        <w:proofErr w:type="spellStart"/>
        <w:r w:rsidRPr="00CF013F">
          <w:rPr>
            <w:rFonts w:ascii="Courier New" w:hAnsi="Courier New" w:cs="Courier New"/>
            <w:rPrChange w:id="221" w:author="Eric Haas" w:date="2016-07-18T18:01:00Z">
              <w:rPr>
                <w:rFonts w:ascii="Arial" w:hAnsi="Arial" w:cs="Arial"/>
                <w:color w:val="000000"/>
                <w:sz w:val="18"/>
                <w:szCs w:val="18"/>
                <w:highlight w:val="white"/>
              </w:rPr>
            </w:rPrChange>
          </w:rPr>
          <w:t>DAF</w:t>
        </w:r>
        <w:proofErr w:type="spellEnd"/>
        <w:r w:rsidRPr="00CF013F">
          <w:rPr>
            <w:rFonts w:ascii="Courier New" w:hAnsi="Courier New" w:cs="Courier New"/>
            <w:rPrChange w:id="222" w:author="Eric Haas" w:date="2016-07-18T18:01:00Z">
              <w:rPr>
                <w:rFonts w:ascii="Arial" w:hAnsi="Arial" w:cs="Arial"/>
                <w:color w:val="000000"/>
                <w:sz w:val="18"/>
                <w:szCs w:val="18"/>
                <w:highlight w:val="white"/>
              </w:rPr>
            </w:rPrChange>
          </w:rPr>
          <w:t xml:space="preserve"> Core Substance-Reactant for Intolerance and Negation Codes</w:t>
        </w:r>
        <w:proofErr w:type="gramStart"/>
        <w:r w:rsidRPr="00CF013F">
          <w:rPr>
            <w:rFonts w:ascii="Courier New" w:hAnsi="Courier New" w:cs="Courier New"/>
            <w:rPrChange w:id="223" w:author="Eric Haas" w:date="2016-07-18T18:01:00Z">
              <w:rPr>
                <w:rFonts w:ascii="Arial" w:hAnsi="Arial" w:cs="Arial"/>
                <w:color w:val="000000"/>
                <w:sz w:val="18"/>
                <w:szCs w:val="18"/>
                <w:highlight w:val="white"/>
              </w:rPr>
            </w:rPrChange>
          </w:rPr>
          <w:t>](</w:t>
        </w:r>
        <w:proofErr w:type="gramEnd"/>
        <w:r w:rsidRPr="00CF013F">
          <w:rPr>
            <w:rFonts w:ascii="Courier New" w:hAnsi="Courier New" w:cs="Courier New"/>
            <w:rPrChange w:id="224" w:author="Eric Haas" w:date="2016-07-18T18:01:00Z">
              <w:rPr>
                <w:rFonts w:ascii="Arial" w:hAnsi="Arial" w:cs="Arial"/>
                <w:color w:val="000000"/>
                <w:sz w:val="18"/>
                <w:szCs w:val="18"/>
                <w:highlight w:val="white"/>
              </w:rPr>
            </w:rPrChange>
          </w:rPr>
          <w:t>valueset-daf-core-substance.html) Value set</w:t>
        </w:r>
      </w:ins>
    </w:p>
    <w:p w:rsidR="00417B72" w:rsidRDefault="00CF01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ins w:id="225" w:author="Eric Haas" w:date="2016-07-18T18:01:00Z"/>
          <w:rFonts w:ascii="Courier New" w:hAnsi="Courier New" w:cs="Courier New"/>
          <w:rPrChange w:id="226" w:author="Eric Haas" w:date="2016-07-18T18:01:00Z">
            <w:rPr>
              <w:ins w:id="227" w:author="Eric Haas" w:date="2016-07-18T18:01:00Z"/>
              <w:rFonts w:ascii="Arial" w:hAnsi="Arial" w:cs="Arial"/>
              <w:color w:val="000000"/>
              <w:highlight w:val="white"/>
            </w:rPr>
          </w:rPrChange>
        </w:rPr>
        <w:pPrChange w:id="228" w:author="Eric Haas" w:date="2016-07-18T18:02:00Z">
          <w:pPr>
            <w:autoSpaceDE w:val="0"/>
            <w:autoSpaceDN w:val="0"/>
            <w:adjustRightInd w:val="0"/>
            <w:spacing w:after="0" w:line="240" w:lineRule="auto"/>
          </w:pPr>
        </w:pPrChange>
      </w:pPr>
      <w:ins w:id="229" w:author="Eric Haas" w:date="2016-07-18T18:01:00Z">
        <w:r w:rsidRPr="00CF013F">
          <w:rPr>
            <w:rFonts w:ascii="Courier New" w:hAnsi="Courier New" w:cs="Courier New"/>
            <w:rPrChange w:id="230" w:author="Eric Haas" w:date="2016-07-18T18:01:00Z">
              <w:rPr>
                <w:rFonts w:ascii="Arial" w:hAnsi="Arial" w:cs="Arial"/>
                <w:color w:val="000000"/>
                <w:sz w:val="18"/>
                <w:szCs w:val="18"/>
                <w:highlight w:val="white"/>
              </w:rPr>
            </w:rPrChange>
          </w:rPr>
          <w:t>2.  One patient reference in `</w:t>
        </w:r>
        <w:proofErr w:type="spellStart"/>
        <w:r w:rsidRPr="00CF013F">
          <w:rPr>
            <w:rFonts w:ascii="Courier New" w:hAnsi="Courier New" w:cs="Courier New"/>
            <w:rPrChange w:id="231" w:author="Eric Haas" w:date="2016-07-18T18:01:00Z">
              <w:rPr>
                <w:rFonts w:ascii="Arial" w:hAnsi="Arial" w:cs="Arial"/>
                <w:color w:val="000000"/>
                <w:sz w:val="18"/>
                <w:szCs w:val="18"/>
                <w:highlight w:val="white"/>
              </w:rPr>
            </w:rPrChange>
          </w:rPr>
          <w:t>AllergyIntolerance.patient</w:t>
        </w:r>
        <w:proofErr w:type="spellEnd"/>
        <w:r w:rsidRPr="00CF013F">
          <w:rPr>
            <w:rFonts w:ascii="Courier New" w:hAnsi="Courier New" w:cs="Courier New"/>
            <w:rPrChange w:id="232" w:author="Eric Haas" w:date="2016-07-18T18:01:00Z">
              <w:rPr>
                <w:rFonts w:ascii="Arial" w:hAnsi="Arial" w:cs="Arial"/>
                <w:color w:val="000000"/>
                <w:sz w:val="18"/>
                <w:szCs w:val="18"/>
                <w:highlight w:val="white"/>
              </w:rPr>
            </w:rPrChange>
          </w:rPr>
          <w:t>`</w:t>
        </w:r>
      </w:ins>
    </w:p>
    <w:p w:rsidR="00417B72" w:rsidRDefault="00CF01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ins w:id="233" w:author="Eric Haas" w:date="2016-07-18T18:01:00Z"/>
          <w:rFonts w:ascii="Courier New" w:hAnsi="Courier New" w:cs="Courier New"/>
          <w:rPrChange w:id="234" w:author="Eric Haas" w:date="2016-07-18T18:01:00Z">
            <w:rPr>
              <w:ins w:id="235" w:author="Eric Haas" w:date="2016-07-18T18:01:00Z"/>
              <w:rFonts w:ascii="Arial" w:hAnsi="Arial" w:cs="Arial"/>
              <w:color w:val="000000"/>
              <w:highlight w:val="white"/>
            </w:rPr>
          </w:rPrChange>
        </w:rPr>
        <w:pPrChange w:id="236" w:author="Eric Haas" w:date="2016-07-18T18:02:00Z">
          <w:pPr>
            <w:autoSpaceDE w:val="0"/>
            <w:autoSpaceDN w:val="0"/>
            <w:adjustRightInd w:val="0"/>
            <w:spacing w:after="0" w:line="240" w:lineRule="auto"/>
          </w:pPr>
        </w:pPrChange>
      </w:pPr>
      <w:ins w:id="237" w:author="Eric Haas" w:date="2016-07-18T18:01:00Z">
        <w:r w:rsidRPr="00CF013F">
          <w:rPr>
            <w:rFonts w:ascii="Courier New" w:hAnsi="Courier New" w:cs="Courier New"/>
            <w:rPrChange w:id="238" w:author="Eric Haas" w:date="2016-07-18T18:01:00Z">
              <w:rPr>
                <w:rFonts w:ascii="Arial" w:hAnsi="Arial" w:cs="Arial"/>
                <w:color w:val="000000"/>
                <w:sz w:val="18"/>
                <w:szCs w:val="18"/>
                <w:highlight w:val="white"/>
              </w:rPr>
            </w:rPrChange>
          </w:rPr>
          <w:t>3.  One status in `</w:t>
        </w:r>
        <w:proofErr w:type="spellStart"/>
        <w:r w:rsidRPr="00CF013F">
          <w:rPr>
            <w:rFonts w:ascii="Courier New" w:hAnsi="Courier New" w:cs="Courier New"/>
            <w:rPrChange w:id="239" w:author="Eric Haas" w:date="2016-07-18T18:01:00Z">
              <w:rPr>
                <w:rFonts w:ascii="Arial" w:hAnsi="Arial" w:cs="Arial"/>
                <w:color w:val="000000"/>
                <w:sz w:val="18"/>
                <w:szCs w:val="18"/>
                <w:highlight w:val="white"/>
              </w:rPr>
            </w:rPrChange>
          </w:rPr>
          <w:t>AllergyIntolerance.status</w:t>
        </w:r>
        <w:proofErr w:type="spellEnd"/>
        <w:r w:rsidRPr="00CF013F">
          <w:rPr>
            <w:rFonts w:ascii="Courier New" w:hAnsi="Courier New" w:cs="Courier New"/>
            <w:rPrChange w:id="240" w:author="Eric Haas" w:date="2016-07-18T18:01:00Z">
              <w:rPr>
                <w:rFonts w:ascii="Arial" w:hAnsi="Arial" w:cs="Arial"/>
                <w:color w:val="000000"/>
                <w:sz w:val="18"/>
                <w:szCs w:val="18"/>
                <w:highlight w:val="white"/>
              </w:rPr>
            </w:rPrChange>
          </w:rPr>
          <w:t>` which has an [required</w:t>
        </w:r>
        <w:proofErr w:type="gramStart"/>
        <w:r w:rsidRPr="00CF013F">
          <w:rPr>
            <w:rFonts w:ascii="Courier New" w:hAnsi="Courier New" w:cs="Courier New"/>
            <w:rPrChange w:id="241" w:author="Eric Haas" w:date="2016-07-18T18:01:00Z">
              <w:rPr>
                <w:rFonts w:ascii="Arial" w:hAnsi="Arial" w:cs="Arial"/>
                <w:color w:val="000000"/>
                <w:sz w:val="18"/>
                <w:szCs w:val="18"/>
                <w:highlight w:val="white"/>
              </w:rPr>
            </w:rPrChange>
          </w:rPr>
          <w:t>](</w:t>
        </w:r>
        <w:proofErr w:type="gramEnd"/>
        <w:r w:rsidRPr="00CF013F">
          <w:rPr>
            <w:rFonts w:ascii="Courier New" w:hAnsi="Courier New" w:cs="Courier New"/>
            <w:rPrChange w:id="242" w:author="Eric Haas" w:date="2016-07-18T18:01:00Z">
              <w:rPr>
                <w:rFonts w:ascii="Arial" w:hAnsi="Arial" w:cs="Arial"/>
                <w:color w:val="000000"/>
                <w:sz w:val="18"/>
                <w:szCs w:val="18"/>
                <w:highlight w:val="white"/>
              </w:rPr>
            </w:rPrChange>
          </w:rPr>
          <w:t>http://hl7-fhir.github.io/terminologies.html#required) binding to:</w:t>
        </w:r>
      </w:ins>
    </w:p>
    <w:p w:rsidR="00417B72" w:rsidRDefault="00CF01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ins w:id="243" w:author="Eric Haas" w:date="2016-07-18T18:01:00Z"/>
          <w:rFonts w:ascii="Courier New" w:hAnsi="Courier New" w:cs="Courier New"/>
          <w:rPrChange w:id="244" w:author="Eric Haas" w:date="2016-07-18T18:01:00Z">
            <w:rPr>
              <w:ins w:id="245" w:author="Eric Haas" w:date="2016-07-18T18:01:00Z"/>
              <w:rFonts w:ascii="Arial" w:hAnsi="Arial" w:cs="Arial"/>
              <w:color w:val="000000"/>
              <w:highlight w:val="white"/>
            </w:rPr>
          </w:rPrChange>
        </w:rPr>
        <w:pPrChange w:id="246" w:author="Eric Haas" w:date="2016-07-18T18:02:00Z">
          <w:pPr>
            <w:autoSpaceDE w:val="0"/>
            <w:autoSpaceDN w:val="0"/>
            <w:adjustRightInd w:val="0"/>
            <w:spacing w:after="0" w:line="240" w:lineRule="auto"/>
          </w:pPr>
        </w:pPrChange>
      </w:pPr>
      <w:ins w:id="247" w:author="Eric Haas" w:date="2016-07-18T18:01:00Z">
        <w:r w:rsidRPr="00CF013F">
          <w:rPr>
            <w:rFonts w:ascii="Courier New" w:hAnsi="Courier New" w:cs="Courier New"/>
            <w:rPrChange w:id="248" w:author="Eric Haas" w:date="2016-07-18T18:01:00Z">
              <w:rPr>
                <w:rFonts w:ascii="Arial" w:hAnsi="Arial" w:cs="Arial"/>
                <w:color w:val="000000"/>
                <w:sz w:val="18"/>
                <w:szCs w:val="18"/>
                <w:highlight w:val="white"/>
              </w:rPr>
            </w:rPrChange>
          </w:rPr>
          <w:t xml:space="preserve">    -   [AllergyIntoleranceStatus</w:t>
        </w:r>
        <w:proofErr w:type="gramStart"/>
        <w:r w:rsidRPr="00CF013F">
          <w:rPr>
            <w:rFonts w:ascii="Courier New" w:hAnsi="Courier New" w:cs="Courier New"/>
            <w:rPrChange w:id="249" w:author="Eric Haas" w:date="2016-07-18T18:01:00Z">
              <w:rPr>
                <w:rFonts w:ascii="Arial" w:hAnsi="Arial" w:cs="Arial"/>
                <w:color w:val="000000"/>
                <w:sz w:val="18"/>
                <w:szCs w:val="18"/>
                <w:highlight w:val="white"/>
              </w:rPr>
            </w:rPrChange>
          </w:rPr>
          <w:t>](</w:t>
        </w:r>
        <w:proofErr w:type="gramEnd"/>
        <w:r w:rsidRPr="00CF013F">
          <w:rPr>
            <w:rFonts w:ascii="Courier New" w:hAnsi="Courier New" w:cs="Courier New"/>
            <w:rPrChange w:id="250" w:author="Eric Haas" w:date="2016-07-18T18:01:00Z">
              <w:rPr>
                <w:rFonts w:ascii="Arial" w:hAnsi="Arial" w:cs="Arial"/>
                <w:color w:val="000000"/>
                <w:sz w:val="18"/>
                <w:szCs w:val="18"/>
                <w:highlight w:val="white"/>
              </w:rPr>
            </w:rPrChange>
          </w:rPr>
          <w:t>http://hl7-fhir.github.io/valueset-allergy-intolerance-status.html) Value set</w:t>
        </w:r>
      </w:ins>
    </w:p>
    <w:p w:rsidR="00417B72" w:rsidRDefault="00CF01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="360"/>
        <w:rPr>
          <w:ins w:id="251" w:author="Eric Haas" w:date="2016-07-12T07:48:00Z"/>
          <w:rFonts w:ascii="Courier New" w:hAnsi="Courier New" w:cs="Courier New"/>
          <w:rPrChange w:id="252" w:author="Eric Haas" w:date="2016-07-12T07:48:00Z">
            <w:rPr>
              <w:ins w:id="253" w:author="Eric Haas" w:date="2016-07-12T07:48:00Z"/>
            </w:rPr>
          </w:rPrChange>
        </w:rPr>
        <w:pPrChange w:id="254" w:author="Eric Haas" w:date="2016-07-18T18:02:00Z">
          <w:pPr>
            <w:pStyle w:val="ListParagraph"/>
            <w:numPr>
              <w:numId w:val="2"/>
            </w:numPr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</w:pBdr>
            <w:shd w:val="clear" w:color="auto" w:fill="D9D9D9" w:themeFill="background1" w:themeFillShade="D9"/>
            <w:ind w:hanging="360"/>
          </w:pPr>
        </w:pPrChange>
      </w:pPr>
      <w:ins w:id="255" w:author="Eric Haas" w:date="2016-07-18T18:01:00Z">
        <w:r w:rsidRPr="00CF013F">
          <w:rPr>
            <w:rFonts w:ascii="Courier New" w:hAnsi="Courier New" w:cs="Courier New"/>
            <w:rPrChange w:id="256" w:author="Eric Haas" w:date="2016-07-18T18:01:00Z">
              <w:rPr>
                <w:rFonts w:ascii="Arial" w:hAnsi="Arial" w:cs="Arial"/>
                <w:color w:val="000000"/>
                <w:sz w:val="18"/>
                <w:szCs w:val="18"/>
                <w:highlight w:val="white"/>
              </w:rPr>
            </w:rPrChange>
          </w:rPr>
          <w:t xml:space="preserve">  </w:t>
        </w:r>
      </w:ins>
    </w:p>
    <w:p w:rsidR="00417B72" w:rsidRDefault="00417B72">
      <w:pPr>
        <w:rPr>
          <w:ins w:id="257" w:author="Eric Haas" w:date="2016-07-12T07:47:00Z"/>
        </w:rPr>
        <w:pPrChange w:id="258" w:author="Eric Haas" w:date="2016-07-12T07:48:00Z">
          <w:pPr>
            <w:pStyle w:val="ListParagraph"/>
            <w:numPr>
              <w:ilvl w:val="1"/>
              <w:numId w:val="2"/>
            </w:numPr>
            <w:ind w:left="1440" w:hanging="360"/>
          </w:pPr>
        </w:pPrChange>
      </w:pPr>
    </w:p>
    <w:p w:rsidR="00417B72" w:rsidRDefault="0098674A">
      <w:pPr>
        <w:pStyle w:val="ListParagraph"/>
        <w:numPr>
          <w:ilvl w:val="0"/>
          <w:numId w:val="2"/>
        </w:numPr>
        <w:rPr>
          <w:ins w:id="259" w:author="Eric Haas" w:date="2016-07-12T07:48:00Z"/>
        </w:rPr>
        <w:pPrChange w:id="260" w:author="Eric Haas" w:date="2016-07-12T07:47:00Z">
          <w:pPr>
            <w:pStyle w:val="ListParagraph"/>
            <w:numPr>
              <w:ilvl w:val="1"/>
              <w:numId w:val="2"/>
            </w:numPr>
            <w:ind w:left="1440" w:hanging="360"/>
          </w:pPr>
        </w:pPrChange>
      </w:pPr>
      <w:ins w:id="261" w:author="Eric Haas" w:date="2016-07-19T17:21:00Z">
        <w:r>
          <w:t xml:space="preserve">Adding new </w:t>
        </w:r>
      </w:ins>
      <w:ins w:id="262" w:author="Eric Haas" w:date="2016-07-12T07:48:00Z">
        <w:r w:rsidR="00160902">
          <w:t xml:space="preserve">Value Sets </w:t>
        </w:r>
      </w:ins>
    </w:p>
    <w:p w:rsidR="00417B72" w:rsidRDefault="00417B72">
      <w:pPr>
        <w:pStyle w:val="ListParagraph"/>
        <w:ind w:left="2880"/>
        <w:rPr>
          <w:ins w:id="263" w:author="Eric Haas" w:date="2016-07-18T18:34:00Z"/>
        </w:rPr>
        <w:pPrChange w:id="264" w:author="Eric Haas" w:date="2016-07-18T18:38:00Z">
          <w:pPr>
            <w:pStyle w:val="ListParagraph"/>
            <w:numPr>
              <w:ilvl w:val="2"/>
              <w:numId w:val="2"/>
            </w:numPr>
            <w:ind w:left="2160" w:hanging="180"/>
          </w:pPr>
        </w:pPrChange>
      </w:pPr>
    </w:p>
    <w:p w:rsidR="00417B72" w:rsidRDefault="00417B72">
      <w:pPr>
        <w:pStyle w:val="ListParagraph"/>
        <w:ind w:left="2160"/>
        <w:rPr>
          <w:ins w:id="265" w:author="Eric Haas" w:date="2016-07-18T18:33:00Z"/>
        </w:rPr>
        <w:pPrChange w:id="266" w:author="Eric Haas" w:date="2016-07-18T18:36:00Z">
          <w:pPr>
            <w:pStyle w:val="ListParagraph"/>
            <w:numPr>
              <w:ilvl w:val="1"/>
              <w:numId w:val="2"/>
            </w:numPr>
            <w:ind w:left="1440" w:hanging="360"/>
          </w:pPr>
        </w:pPrChange>
      </w:pPr>
    </w:p>
    <w:p w:rsidR="00417B72" w:rsidRDefault="00477473">
      <w:pPr>
        <w:ind w:left="1980"/>
        <w:rPr>
          <w:ins w:id="267" w:author="Eric Haas" w:date="2016-07-18T18:33:00Z"/>
        </w:rPr>
        <w:pPrChange w:id="268" w:author="Eric Haas" w:date="2016-07-18T18:34:00Z">
          <w:pPr>
            <w:pStyle w:val="ListParagraph"/>
            <w:numPr>
              <w:ilvl w:val="1"/>
              <w:numId w:val="2"/>
            </w:numPr>
            <w:ind w:left="1440" w:hanging="360"/>
          </w:pPr>
        </w:pPrChange>
      </w:pPr>
      <w:ins w:id="269" w:author="Eric Haas" w:date="2016-07-19T09:22:00Z">
        <w:r>
          <w:t xml:space="preserve">Note the </w:t>
        </w:r>
        <w:proofErr w:type="spellStart"/>
        <w:r>
          <w:t>daf.json</w:t>
        </w:r>
        <w:proofErr w:type="spellEnd"/>
        <w:r>
          <w:t xml:space="preserve"> file has a </w:t>
        </w:r>
        <w:r>
          <w:rPr>
            <w:rFonts w:ascii="Arial" w:hAnsi="Arial" w:cs="Arial"/>
            <w:color w:val="800000"/>
            <w:highlight w:val="white"/>
          </w:rPr>
          <w:t>"specification"</w:t>
        </w:r>
        <w:r>
          <w:rPr>
            <w:rFonts w:ascii="Arial" w:hAnsi="Arial" w:cs="Arial"/>
            <w:color w:val="0000FF"/>
            <w:highlight w:val="white"/>
          </w:rPr>
          <w:t>:</w:t>
        </w:r>
        <w:r>
          <w:rPr>
            <w:rFonts w:ascii="Arial" w:hAnsi="Arial" w:cs="Arial"/>
            <w:color w:val="000000"/>
            <w:highlight w:val="white"/>
          </w:rPr>
          <w:t xml:space="preserve"> </w:t>
        </w:r>
      </w:ins>
      <w:ins w:id="270" w:author="Eric Haas" w:date="2016-07-19T09:23:00Z">
        <w:r w:rsidR="00CF013F">
          <w:rPr>
            <w:rFonts w:ascii="Arial" w:hAnsi="Arial" w:cs="Arial"/>
            <w:color w:val="000000"/>
            <w:highlight w:val="white"/>
          </w:rPr>
          <w:fldChar w:fldCharType="begin"/>
        </w:r>
        <w:r>
          <w:rPr>
            <w:rFonts w:ascii="Arial" w:hAnsi="Arial" w:cs="Arial"/>
            <w:color w:val="000000"/>
            <w:highlight w:val="white"/>
          </w:rPr>
          <w:instrText xml:space="preserve"> HYPERLINK "</w:instrText>
        </w:r>
      </w:ins>
      <w:ins w:id="271" w:author="Eric Haas" w:date="2016-07-19T09:22:00Z">
        <w:r>
          <w:rPr>
            <w:rFonts w:ascii="Arial" w:hAnsi="Arial" w:cs="Arial"/>
            <w:color w:val="000000"/>
            <w:highlight w:val="white"/>
          </w:rPr>
          <w:instrText>http://hl7-fhir.github.io/</w:instrText>
        </w:r>
      </w:ins>
      <w:ins w:id="272" w:author="Eric Haas" w:date="2016-07-19T09:23:00Z">
        <w:r>
          <w:rPr>
            <w:rFonts w:ascii="Arial" w:hAnsi="Arial" w:cs="Arial"/>
            <w:color w:val="000000"/>
            <w:highlight w:val="white"/>
          </w:rPr>
          <w:instrText xml:space="preserve">" </w:instrText>
        </w:r>
        <w:r w:rsidR="00CF013F">
          <w:rPr>
            <w:rFonts w:ascii="Arial" w:hAnsi="Arial" w:cs="Arial"/>
            <w:color w:val="000000"/>
            <w:highlight w:val="white"/>
          </w:rPr>
          <w:fldChar w:fldCharType="separate"/>
        </w:r>
      </w:ins>
      <w:ins w:id="273" w:author="Eric Haas" w:date="2016-07-19T09:22:00Z">
        <w:r w:rsidRPr="009F44F0">
          <w:rPr>
            <w:rStyle w:val="Hyperlink"/>
            <w:rFonts w:ascii="Arial" w:hAnsi="Arial" w:cs="Arial"/>
            <w:highlight w:val="white"/>
          </w:rPr>
          <w:t>http://hl7-fhir.github.io/</w:t>
        </w:r>
      </w:ins>
      <w:ins w:id="274" w:author="Eric Haas" w:date="2016-07-19T09:23:00Z">
        <w:r w:rsidR="00CF013F">
          <w:rPr>
            <w:rFonts w:ascii="Arial" w:hAnsi="Arial" w:cs="Arial"/>
            <w:color w:val="000000"/>
            <w:highlight w:val="white"/>
          </w:rPr>
          <w:fldChar w:fldCharType="end"/>
        </w:r>
        <w:r>
          <w:rPr>
            <w:rFonts w:ascii="Arial" w:hAnsi="Arial" w:cs="Arial"/>
            <w:color w:val="000000"/>
          </w:rPr>
          <w:t xml:space="preserve">  which should be updated to the version of the specification on which the </w:t>
        </w:r>
        <w:proofErr w:type="spellStart"/>
        <w:r>
          <w:rPr>
            <w:rFonts w:ascii="Arial" w:hAnsi="Arial" w:cs="Arial"/>
            <w:color w:val="000000"/>
          </w:rPr>
          <w:t>IG</w:t>
        </w:r>
        <w:proofErr w:type="spellEnd"/>
        <w:r>
          <w:rPr>
            <w:rFonts w:ascii="Arial" w:hAnsi="Arial" w:cs="Arial"/>
            <w:color w:val="000000"/>
          </w:rPr>
          <w:t xml:space="preserve"> is based.  (</w:t>
        </w:r>
        <w:proofErr w:type="gramStart"/>
        <w:r>
          <w:rPr>
            <w:rFonts w:ascii="Arial" w:hAnsi="Arial" w:cs="Arial"/>
            <w:color w:val="000000"/>
          </w:rPr>
          <w:t>not</w:t>
        </w:r>
        <w:proofErr w:type="gramEnd"/>
        <w:r>
          <w:rPr>
            <w:rFonts w:ascii="Arial" w:hAnsi="Arial" w:cs="Arial"/>
            <w:color w:val="000000"/>
          </w:rPr>
          <w:t xml:space="preserve"> the current build as indicated here)</w:t>
        </w:r>
      </w:ins>
    </w:p>
    <w:p w:rsidR="00417B72" w:rsidRDefault="00417B72">
      <w:pPr>
        <w:pStyle w:val="ListParagraph"/>
        <w:ind w:left="2160"/>
        <w:rPr>
          <w:ins w:id="275" w:author="Eric Haas" w:date="2016-07-12T07:50:00Z"/>
        </w:rPr>
        <w:pPrChange w:id="276" w:author="Eric Haas" w:date="2016-07-18T18:33:00Z">
          <w:pPr>
            <w:pStyle w:val="ListParagraph"/>
            <w:numPr>
              <w:ilvl w:val="1"/>
              <w:numId w:val="2"/>
            </w:numPr>
            <w:ind w:left="1440" w:hanging="360"/>
          </w:pPr>
        </w:pPrChange>
      </w:pPr>
    </w:p>
    <w:p w:rsidR="004F0E68" w:rsidRDefault="00160902">
      <w:pPr>
        <w:pStyle w:val="ListParagraph"/>
        <w:numPr>
          <w:ilvl w:val="1"/>
          <w:numId w:val="2"/>
        </w:numPr>
        <w:rPr>
          <w:ins w:id="277" w:author="Eric Haas" w:date="2016-07-19T08:56:00Z"/>
        </w:rPr>
      </w:pPr>
      <w:ins w:id="278" w:author="Eric Haas" w:date="2016-07-12T07:50:00Z">
        <w:r>
          <w:lastRenderedPageBreak/>
          <w:t xml:space="preserve">Link from </w:t>
        </w:r>
        <w:proofErr w:type="spellStart"/>
        <w:r>
          <w:t>DAF</w:t>
        </w:r>
        <w:proofErr w:type="spellEnd"/>
        <w:r>
          <w:t xml:space="preserve"> core </w:t>
        </w:r>
      </w:ins>
      <w:ins w:id="279" w:author="Eric Haas" w:date="2016-07-18T18:33:00Z">
        <w:r w:rsidR="009A5B4D">
          <w:t xml:space="preserve">profile </w:t>
        </w:r>
      </w:ins>
      <w:ins w:id="280" w:author="Eric Haas" w:date="2016-07-12T07:50:00Z">
        <w:r>
          <w:t>home page</w:t>
        </w:r>
      </w:ins>
      <w:ins w:id="281" w:author="Eric Haas" w:date="2016-07-18T18:34:00Z">
        <w:r w:rsidR="009A5B4D">
          <w:t xml:space="preserve"> – is part of template and will  generate from the Jekyll front matter</w:t>
        </w:r>
      </w:ins>
      <w:ins w:id="282" w:author="Eric Haas" w:date="2016-07-19T07:38:00Z">
        <w:r w:rsidR="00E5465D">
          <w:t xml:space="preserve"> </w:t>
        </w:r>
      </w:ins>
    </w:p>
    <w:p w:rsidR="00417B72" w:rsidRDefault="00417B72">
      <w:pPr>
        <w:ind w:left="1080"/>
        <w:rPr>
          <w:ins w:id="283" w:author="Eric Haas" w:date="2016-07-19T10:23:00Z"/>
        </w:rPr>
        <w:pPrChange w:id="284" w:author="Eric Haas" w:date="2016-07-19T10:23:00Z">
          <w:pPr>
            <w:pStyle w:val="ListParagraph"/>
            <w:numPr>
              <w:ilvl w:val="1"/>
              <w:numId w:val="2"/>
            </w:numPr>
            <w:ind w:left="1440" w:hanging="360"/>
          </w:pPr>
        </w:pPrChange>
      </w:pPr>
    </w:p>
    <w:p w:rsidR="005D5998" w:rsidRDefault="005E484C" w:rsidP="00661BA1">
      <w:pPr>
        <w:pStyle w:val="ListParagraph"/>
        <w:numPr>
          <w:ilvl w:val="1"/>
          <w:numId w:val="2"/>
        </w:numPr>
        <w:rPr>
          <w:ins w:id="285" w:author="Eric Haas" w:date="2016-07-21T12:27:00Z"/>
        </w:rPr>
      </w:pPr>
      <w:ins w:id="286" w:author="Eric Haas" w:date="2016-07-19T14:47:00Z">
        <w:r>
          <w:t xml:space="preserve">For new </w:t>
        </w:r>
        <w:proofErr w:type="spellStart"/>
        <w:r>
          <w:t>valuesets</w:t>
        </w:r>
        <w:proofErr w:type="spellEnd"/>
        <w:r>
          <w:t xml:space="preserve"> </w:t>
        </w:r>
      </w:ins>
      <w:ins w:id="287" w:author="Eric Haas" w:date="2016-07-19T14:22:00Z">
        <w:r w:rsidR="005D5998">
          <w:t xml:space="preserve">Create and download the </w:t>
        </w:r>
        <w:proofErr w:type="spellStart"/>
        <w:r w:rsidR="005D5998">
          <w:t>ValueSet</w:t>
        </w:r>
        <w:proofErr w:type="spellEnd"/>
        <w:r w:rsidR="005D5998">
          <w:t xml:space="preserve"> instance into </w:t>
        </w:r>
      </w:ins>
      <w:ins w:id="288" w:author="Eric Haas" w:date="2016-07-19T14:23:00Z">
        <w:r w:rsidR="005D5998">
          <w:t>“</w:t>
        </w:r>
      </w:ins>
      <w:ins w:id="289" w:author="Eric Haas" w:date="2016-07-19T14:22:00Z">
        <w:r w:rsidR="005D5998">
          <w:t xml:space="preserve">resources </w:t>
        </w:r>
      </w:ins>
      <w:proofErr w:type="gramStart"/>
      <w:ins w:id="290" w:author="Eric Haas" w:date="2016-07-19T14:23:00Z">
        <w:r w:rsidR="005D5998">
          <w:t xml:space="preserve">“ </w:t>
        </w:r>
      </w:ins>
      <w:ins w:id="291" w:author="Eric Haas" w:date="2016-07-19T14:22:00Z">
        <w:r w:rsidR="005D5998">
          <w:t>directory</w:t>
        </w:r>
      </w:ins>
      <w:proofErr w:type="gramEnd"/>
      <w:ins w:id="292" w:author="Eric Haas" w:date="2016-07-21T08:47:00Z">
        <w:r w:rsidR="00B76640">
          <w:t xml:space="preserve"> ( you may need to also create the </w:t>
        </w:r>
        <w:proofErr w:type="spellStart"/>
        <w:r w:rsidR="00B76640">
          <w:t>codesystem</w:t>
        </w:r>
        <w:proofErr w:type="spellEnd"/>
        <w:r w:rsidR="00B76640">
          <w:t xml:space="preserve"> and naming </w:t>
        </w:r>
        <w:proofErr w:type="spellStart"/>
        <w:r w:rsidR="00B76640">
          <w:t>systema</w:t>
        </w:r>
        <w:proofErr w:type="spellEnd"/>
        <w:r w:rsidR="00B76640">
          <w:t xml:space="preserve"> and concept maps as well.)</w:t>
        </w:r>
      </w:ins>
    </w:p>
    <w:p w:rsidR="00424B02" w:rsidRDefault="00424B02" w:rsidP="00424B02">
      <w:pPr>
        <w:pStyle w:val="ListParagraph"/>
        <w:rPr>
          <w:ins w:id="293" w:author="Eric Haas" w:date="2016-07-21T12:27:00Z"/>
        </w:rPr>
        <w:pPrChange w:id="294" w:author="Eric Haas" w:date="2016-07-21T12:27:00Z">
          <w:pPr>
            <w:pStyle w:val="ListParagraph"/>
            <w:numPr>
              <w:ilvl w:val="1"/>
              <w:numId w:val="2"/>
            </w:numPr>
            <w:ind w:left="1440" w:hanging="360"/>
          </w:pPr>
        </w:pPrChange>
      </w:pPr>
    </w:p>
    <w:p w:rsidR="00424B02" w:rsidRDefault="00424B02" w:rsidP="00424B02">
      <w:pPr>
        <w:pStyle w:val="ListParagraph"/>
        <w:numPr>
          <w:ilvl w:val="2"/>
          <w:numId w:val="2"/>
        </w:numPr>
        <w:rPr>
          <w:ins w:id="295" w:author="Eric Haas" w:date="2016-07-19T14:24:00Z"/>
        </w:rPr>
        <w:pPrChange w:id="296" w:author="Eric Haas" w:date="2016-07-21T12:27:00Z">
          <w:pPr>
            <w:pStyle w:val="ListParagraph"/>
            <w:numPr>
              <w:ilvl w:val="1"/>
              <w:numId w:val="2"/>
            </w:numPr>
            <w:ind w:left="1440" w:hanging="360"/>
          </w:pPr>
        </w:pPrChange>
      </w:pPr>
      <w:ins w:id="297" w:author="Eric Haas" w:date="2016-07-21T12:27:00Z">
        <w:r>
          <w:t xml:space="preserve">Value set id names </w:t>
        </w:r>
      </w:ins>
    </w:p>
    <w:p w:rsidR="00417B72" w:rsidRDefault="00417B72">
      <w:pPr>
        <w:pStyle w:val="ListParagraph"/>
        <w:ind w:left="1440"/>
        <w:rPr>
          <w:ins w:id="298" w:author="Eric Haas" w:date="2016-07-19T14:24:00Z"/>
        </w:rPr>
        <w:pPrChange w:id="299" w:author="Eric Haas" w:date="2016-07-19T14:24:00Z">
          <w:pPr>
            <w:pStyle w:val="ListParagraph"/>
            <w:numPr>
              <w:ilvl w:val="1"/>
              <w:numId w:val="2"/>
            </w:numPr>
            <w:ind w:left="1440" w:hanging="360"/>
          </w:pPr>
        </w:pPrChange>
      </w:pPr>
    </w:p>
    <w:p w:rsidR="00417B72" w:rsidRDefault="005D5998">
      <w:pPr>
        <w:pStyle w:val="ListParagraph"/>
        <w:numPr>
          <w:ilvl w:val="2"/>
          <w:numId w:val="2"/>
        </w:numPr>
        <w:rPr>
          <w:ins w:id="300" w:author="Eric Haas" w:date="2016-07-19T14:24:00Z"/>
        </w:rPr>
        <w:pPrChange w:id="301" w:author="Eric Haas" w:date="2016-07-19T14:24:00Z">
          <w:pPr>
            <w:pStyle w:val="ListParagraph"/>
            <w:numPr>
              <w:ilvl w:val="1"/>
              <w:numId w:val="2"/>
            </w:numPr>
            <w:ind w:left="1440" w:hanging="360"/>
          </w:pPr>
        </w:pPrChange>
      </w:pPr>
      <w:ins w:id="302" w:author="Eric Haas" w:date="2016-07-19T14:24:00Z">
        <w:r>
          <w:t>Can edit the description in markdown</w:t>
        </w:r>
        <w:proofErr w:type="gramStart"/>
        <w:r>
          <w:t xml:space="preserve">.   </w:t>
        </w:r>
        <w:proofErr w:type="gramEnd"/>
        <w:r>
          <w:t xml:space="preserve">Tool will create a narrative so I have commented out the existing text in the </w:t>
        </w:r>
        <w:proofErr w:type="spellStart"/>
        <w:r>
          <w:t>daf</w:t>
        </w:r>
        <w:proofErr w:type="spellEnd"/>
        <w:r>
          <w:t xml:space="preserve"> </w:t>
        </w:r>
        <w:proofErr w:type="spellStart"/>
        <w:r>
          <w:t>valuesets</w:t>
        </w:r>
        <w:proofErr w:type="spellEnd"/>
      </w:ins>
    </w:p>
    <w:p w:rsidR="00417B72" w:rsidRDefault="00417B72">
      <w:pPr>
        <w:pStyle w:val="ListParagraph"/>
        <w:ind w:left="2160"/>
        <w:rPr>
          <w:ins w:id="303" w:author="Eric Haas" w:date="2016-07-19T14:23:00Z"/>
        </w:rPr>
        <w:pPrChange w:id="304" w:author="Eric Haas" w:date="2016-07-19T14:24:00Z">
          <w:pPr>
            <w:pStyle w:val="ListParagraph"/>
            <w:numPr>
              <w:ilvl w:val="1"/>
              <w:numId w:val="2"/>
            </w:numPr>
            <w:ind w:left="1440" w:hanging="360"/>
          </w:pPr>
        </w:pPrChange>
      </w:pPr>
    </w:p>
    <w:p w:rsidR="00417B72" w:rsidRDefault="005D5998">
      <w:pPr>
        <w:pStyle w:val="ListParagraph"/>
        <w:numPr>
          <w:ilvl w:val="1"/>
          <w:numId w:val="2"/>
        </w:numPr>
        <w:rPr>
          <w:ins w:id="305" w:author="Eric Haas" w:date="2016-07-19T14:23:00Z"/>
        </w:rPr>
        <w:pPrChange w:id="306" w:author="Eric Haas" w:date="2016-07-19T14:23:00Z">
          <w:pPr>
            <w:pStyle w:val="ListParagraph"/>
            <w:numPr>
              <w:numId w:val="2"/>
            </w:numPr>
            <w:ind w:hanging="360"/>
          </w:pPr>
        </w:pPrChange>
      </w:pPr>
      <w:ins w:id="307" w:author="Eric Haas" w:date="2016-07-19T14:23:00Z">
        <w:r>
          <w:t xml:space="preserve">Locate and open </w:t>
        </w:r>
        <w:proofErr w:type="spellStart"/>
        <w:r>
          <w:t>daf2</w:t>
        </w:r>
        <w:proofErr w:type="spellEnd"/>
        <w:r>
          <w:t>/</w:t>
        </w:r>
        <w:proofErr w:type="spellStart"/>
        <w:r>
          <w:t>daf.json</w:t>
        </w:r>
        <w:proofErr w:type="spellEnd"/>
      </w:ins>
    </w:p>
    <w:p w:rsidR="00417B72" w:rsidRDefault="00417B72">
      <w:pPr>
        <w:pStyle w:val="ListParagraph"/>
        <w:ind w:left="2880"/>
        <w:rPr>
          <w:ins w:id="308" w:author="Eric Haas" w:date="2016-07-19T14:23:00Z"/>
        </w:rPr>
        <w:pPrChange w:id="309" w:author="Eric Haas" w:date="2016-07-19T14:24:00Z">
          <w:pPr>
            <w:pStyle w:val="ListParagraph"/>
            <w:numPr>
              <w:ilvl w:val="2"/>
              <w:numId w:val="2"/>
            </w:numPr>
            <w:ind w:left="2160" w:hanging="180"/>
          </w:pPr>
        </w:pPrChange>
      </w:pPr>
    </w:p>
    <w:p w:rsidR="00417B72" w:rsidRDefault="005D5998">
      <w:pPr>
        <w:pStyle w:val="ListParagraph"/>
        <w:numPr>
          <w:ilvl w:val="2"/>
          <w:numId w:val="2"/>
        </w:numPr>
        <w:rPr>
          <w:ins w:id="310" w:author="Eric Haas" w:date="2016-07-19T14:30:00Z"/>
        </w:rPr>
        <w:pPrChange w:id="311" w:author="Eric Haas" w:date="2016-07-19T14:24:00Z">
          <w:pPr>
            <w:pStyle w:val="ListParagraph"/>
            <w:numPr>
              <w:ilvl w:val="1"/>
              <w:numId w:val="2"/>
            </w:numPr>
            <w:ind w:left="1440" w:hanging="360"/>
          </w:pPr>
        </w:pPrChange>
      </w:pPr>
      <w:ins w:id="312" w:author="Eric Haas" w:date="2016-07-19T14:23:00Z">
        <w:r>
          <w:t>Add structure</w:t>
        </w:r>
      </w:ins>
      <w:ins w:id="313" w:author="Eric Haas" w:date="2016-07-19T14:29:00Z">
        <w:r>
          <w:t xml:space="preserve"> </w:t>
        </w:r>
      </w:ins>
    </w:p>
    <w:p w:rsidR="00417B72" w:rsidRDefault="00417B72">
      <w:pPr>
        <w:pStyle w:val="ListParagraph"/>
        <w:ind w:left="2160"/>
        <w:rPr>
          <w:ins w:id="314" w:author="Eric Haas" w:date="2016-07-19T14:23:00Z"/>
        </w:rPr>
        <w:pPrChange w:id="315" w:author="Eric Haas" w:date="2016-07-19T14:32:00Z">
          <w:pPr>
            <w:pStyle w:val="ListParagraph"/>
            <w:numPr>
              <w:ilvl w:val="1"/>
              <w:numId w:val="2"/>
            </w:numPr>
            <w:ind w:left="1440" w:hanging="360"/>
          </w:pPr>
        </w:pPrChange>
      </w:pPr>
    </w:p>
    <w:p w:rsidR="00417B72" w:rsidRDefault="00417B72">
      <w:pPr>
        <w:pStyle w:val="ListParagraph"/>
        <w:ind w:left="2880"/>
        <w:rPr>
          <w:ins w:id="316" w:author="Eric Haas" w:date="2016-07-19T14:23:00Z"/>
        </w:rPr>
        <w:pPrChange w:id="317" w:author="Eric Haas" w:date="2016-07-19T14:33:00Z">
          <w:pPr>
            <w:pStyle w:val="ListParagraph"/>
            <w:numPr>
              <w:ilvl w:val="2"/>
              <w:numId w:val="2"/>
            </w:numPr>
            <w:ind w:left="2160" w:hanging="180"/>
          </w:pPr>
        </w:pPrChange>
      </w:pPr>
      <w:ins w:id="318" w:author="Eric Haas" w:date="2016-07-19T14:32:00Z">
        <w:r>
          <w:rPr>
            <w:noProof/>
            <w:rPrChange w:id="319" w:author="Unknown">
              <w:rPr>
                <w:noProof/>
                <w:sz w:val="18"/>
                <w:szCs w:val="18"/>
              </w:rPr>
            </w:rPrChange>
          </w:rPr>
          <w:drawing>
            <wp:inline distT="0" distB="0" distL="0" distR="0">
              <wp:extent cx="3630295" cy="1657985"/>
              <wp:effectExtent l="19050" t="0" r="8255" b="0"/>
              <wp:docPr id="17" name="Picture 16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6"/>
                      <pic:cNvPicPr>
                        <a:picLocks noChangeAspect="1" noChangeArrowheads="1"/>
                      </pic:cNvPicPr>
                    </pic:nvPicPr>
                    <pic:blipFill>
                      <a:blip r:embed="rId16" cstate="print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630295" cy="165798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ins>
    </w:p>
    <w:p w:rsidR="00417B72" w:rsidRDefault="00417B72">
      <w:pPr>
        <w:pStyle w:val="ListParagraph"/>
        <w:ind w:left="1440"/>
        <w:rPr>
          <w:ins w:id="320" w:author="Eric Haas" w:date="2016-07-19T14:33:00Z"/>
        </w:rPr>
        <w:pPrChange w:id="321" w:author="Eric Haas" w:date="2016-07-19T14:33:00Z">
          <w:pPr>
            <w:pStyle w:val="ListParagraph"/>
            <w:numPr>
              <w:numId w:val="2"/>
            </w:numPr>
            <w:ind w:hanging="360"/>
          </w:pPr>
        </w:pPrChange>
      </w:pPr>
    </w:p>
    <w:p w:rsidR="00417B72" w:rsidRDefault="00417B72">
      <w:pPr>
        <w:pStyle w:val="ListParagraph"/>
        <w:ind w:left="1440"/>
        <w:rPr>
          <w:ins w:id="322" w:author="Eric Haas" w:date="2016-07-19T14:33:00Z"/>
        </w:rPr>
        <w:pPrChange w:id="323" w:author="Eric Haas" w:date="2016-07-19T14:33:00Z">
          <w:pPr>
            <w:pStyle w:val="ListParagraph"/>
            <w:numPr>
              <w:numId w:val="2"/>
            </w:numPr>
            <w:ind w:hanging="360"/>
          </w:pPr>
        </w:pPrChange>
      </w:pPr>
    </w:p>
    <w:p w:rsidR="00417B72" w:rsidRDefault="00417B72">
      <w:pPr>
        <w:pStyle w:val="ListParagraph"/>
        <w:ind w:left="1440"/>
        <w:rPr>
          <w:ins w:id="324" w:author="Eric Haas" w:date="2016-07-19T14:33:00Z"/>
        </w:rPr>
        <w:pPrChange w:id="325" w:author="Eric Haas" w:date="2016-07-19T14:33:00Z">
          <w:pPr>
            <w:pStyle w:val="ListParagraph"/>
            <w:numPr>
              <w:numId w:val="2"/>
            </w:numPr>
            <w:ind w:hanging="360"/>
          </w:pPr>
        </w:pPrChange>
      </w:pPr>
    </w:p>
    <w:p w:rsidR="00417B72" w:rsidRDefault="005D5998">
      <w:pPr>
        <w:pStyle w:val="ListParagraph"/>
        <w:numPr>
          <w:ilvl w:val="1"/>
          <w:numId w:val="2"/>
        </w:numPr>
        <w:rPr>
          <w:ins w:id="326" w:author="Eric Haas" w:date="2016-07-19T14:33:00Z"/>
        </w:rPr>
        <w:pPrChange w:id="327" w:author="Eric Haas" w:date="2016-07-19T14:24:00Z">
          <w:pPr>
            <w:pStyle w:val="ListParagraph"/>
            <w:numPr>
              <w:numId w:val="2"/>
            </w:numPr>
            <w:ind w:hanging="360"/>
          </w:pPr>
        </w:pPrChange>
      </w:pPr>
      <w:ins w:id="328" w:author="Eric Haas" w:date="2016-07-19T14:23:00Z">
        <w:r>
          <w:t xml:space="preserve">Locate and open </w:t>
        </w:r>
        <w:proofErr w:type="spellStart"/>
        <w:r>
          <w:t>daf2</w:t>
        </w:r>
        <w:proofErr w:type="spellEnd"/>
        <w:r>
          <w:t>/resources/daf.xml</w:t>
        </w:r>
      </w:ins>
    </w:p>
    <w:p w:rsidR="00417B72" w:rsidRDefault="00417B72">
      <w:pPr>
        <w:pStyle w:val="ListParagraph"/>
        <w:ind w:left="1440"/>
        <w:rPr>
          <w:ins w:id="329" w:author="Eric Haas" w:date="2016-07-19T14:30:00Z"/>
        </w:rPr>
        <w:pPrChange w:id="330" w:author="Eric Haas" w:date="2016-07-19T14:33:00Z">
          <w:pPr>
            <w:pStyle w:val="ListParagraph"/>
            <w:numPr>
              <w:numId w:val="2"/>
            </w:numPr>
            <w:ind w:hanging="360"/>
          </w:pPr>
        </w:pPrChange>
      </w:pPr>
    </w:p>
    <w:p w:rsidR="00417B72" w:rsidRDefault="00417B72">
      <w:pPr>
        <w:ind w:left="1080"/>
        <w:rPr>
          <w:ins w:id="331" w:author="Eric Haas" w:date="2016-07-19T14:23:00Z"/>
        </w:rPr>
        <w:pPrChange w:id="332" w:author="Eric Haas" w:date="2016-07-19T14:30:00Z">
          <w:pPr>
            <w:pStyle w:val="ListParagraph"/>
            <w:numPr>
              <w:numId w:val="2"/>
            </w:numPr>
            <w:ind w:hanging="360"/>
          </w:pPr>
        </w:pPrChange>
      </w:pPr>
    </w:p>
    <w:p w:rsidR="005D5998" w:rsidRDefault="005D5998" w:rsidP="005D5998">
      <w:pPr>
        <w:pStyle w:val="ListParagraph"/>
        <w:numPr>
          <w:ilvl w:val="2"/>
          <w:numId w:val="2"/>
        </w:numPr>
        <w:rPr>
          <w:ins w:id="333" w:author="Eric Haas" w:date="2016-07-19T14:31:00Z"/>
        </w:rPr>
      </w:pPr>
      <w:ins w:id="334" w:author="Eric Haas" w:date="2016-07-19T14:30:00Z">
        <w:r>
          <w:t xml:space="preserve">Add structure </w:t>
        </w:r>
      </w:ins>
    </w:p>
    <w:p w:rsidR="00417B72" w:rsidRDefault="00F70D0D">
      <w:pPr>
        <w:pStyle w:val="ListParagraph"/>
        <w:ind w:left="2160"/>
        <w:rPr>
          <w:ins w:id="335" w:author="Eric Haas" w:date="2016-07-19T14:30:00Z"/>
        </w:rPr>
        <w:pPrChange w:id="336" w:author="Eric Haas" w:date="2016-07-19T14:31:00Z">
          <w:pPr>
            <w:pStyle w:val="ListParagraph"/>
            <w:numPr>
              <w:ilvl w:val="2"/>
              <w:numId w:val="2"/>
            </w:numPr>
            <w:ind w:left="2160" w:hanging="180"/>
          </w:pPr>
        </w:pPrChange>
      </w:pPr>
      <w:proofErr w:type="gramStart"/>
      <w:ins w:id="337" w:author="Eric Haas" w:date="2016-07-19T14:31:00Z">
        <w:r>
          <w:t>e.g.</w:t>
        </w:r>
      </w:ins>
      <w:proofErr w:type="gramEnd"/>
    </w:p>
    <w:p w:rsidR="00417B72" w:rsidRDefault="00417B72">
      <w:pPr>
        <w:pStyle w:val="ListParagraph"/>
        <w:ind w:left="2160"/>
        <w:rPr>
          <w:ins w:id="338" w:author="Eric Haas" w:date="2016-07-19T14:30:00Z"/>
        </w:rPr>
        <w:pPrChange w:id="339" w:author="Eric Haas" w:date="2016-07-19T14:30:00Z">
          <w:pPr>
            <w:pStyle w:val="ListParagraph"/>
            <w:numPr>
              <w:ilvl w:val="2"/>
              <w:numId w:val="2"/>
            </w:numPr>
            <w:ind w:left="2160" w:hanging="180"/>
          </w:pPr>
        </w:pPrChange>
      </w:pPr>
    </w:p>
    <w:p w:rsidR="00417B72" w:rsidRDefault="00417B72">
      <w:pPr>
        <w:pStyle w:val="ListParagraph"/>
        <w:ind w:left="2160"/>
        <w:rPr>
          <w:ins w:id="340" w:author="Eric Haas" w:date="2016-07-19T14:31:00Z"/>
        </w:rPr>
        <w:pPrChange w:id="341" w:author="Eric Haas" w:date="2016-07-19T14:28:00Z">
          <w:pPr>
            <w:pStyle w:val="ListParagraph"/>
            <w:numPr>
              <w:ilvl w:val="1"/>
              <w:numId w:val="2"/>
            </w:numPr>
            <w:ind w:left="1440" w:hanging="360"/>
          </w:pPr>
        </w:pPrChange>
      </w:pPr>
      <w:ins w:id="342" w:author="Eric Haas" w:date="2016-07-19T14:31:00Z">
        <w:r>
          <w:rPr>
            <w:noProof/>
            <w:rPrChange w:id="343" w:author="Unknown">
              <w:rPr>
                <w:noProof/>
                <w:sz w:val="18"/>
                <w:szCs w:val="18"/>
              </w:rPr>
            </w:rPrChange>
          </w:rPr>
          <w:lastRenderedPageBreak/>
          <w:drawing>
            <wp:inline distT="0" distB="0" distL="0" distR="0">
              <wp:extent cx="4531360" cy="2435860"/>
              <wp:effectExtent l="19050" t="0" r="2540" b="0"/>
              <wp:docPr id="9" name="Picture 7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7"/>
                      <pic:cNvPicPr>
                        <a:picLocks noChangeAspect="1" noChangeArrowheads="1"/>
                      </pic:cNvPicPr>
                    </pic:nvPicPr>
                    <pic:blipFill>
                      <a:blip r:embed="rId17" cstate="print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531360" cy="243586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ins>
    </w:p>
    <w:p w:rsidR="00417B72" w:rsidRDefault="00417B72">
      <w:pPr>
        <w:pStyle w:val="ListParagraph"/>
        <w:ind w:left="2160"/>
        <w:rPr>
          <w:ins w:id="344" w:author="Eric Haas" w:date="2016-07-19T14:23:00Z"/>
        </w:rPr>
        <w:pPrChange w:id="345" w:author="Eric Haas" w:date="2016-07-19T14:28:00Z">
          <w:pPr>
            <w:pStyle w:val="ListParagraph"/>
            <w:numPr>
              <w:ilvl w:val="1"/>
              <w:numId w:val="2"/>
            </w:numPr>
            <w:ind w:left="1440" w:hanging="360"/>
          </w:pPr>
        </w:pPrChange>
      </w:pPr>
    </w:p>
    <w:p w:rsidR="00417B72" w:rsidRDefault="00417B72">
      <w:pPr>
        <w:ind w:firstLine="720"/>
        <w:rPr>
          <w:ins w:id="346" w:author="Eric Haas" w:date="2016-07-19T14:23:00Z"/>
        </w:rPr>
        <w:pPrChange w:id="347" w:author="Eric Haas" w:date="2016-07-19T14:24:00Z">
          <w:pPr/>
        </w:pPrChange>
      </w:pPr>
    </w:p>
    <w:p w:rsidR="00417B72" w:rsidRDefault="00417B72">
      <w:pPr>
        <w:pStyle w:val="ListParagraph"/>
        <w:rPr>
          <w:ins w:id="348" w:author="Eric Haas" w:date="2016-07-19T10:24:00Z"/>
        </w:rPr>
        <w:pPrChange w:id="349" w:author="Eric Haas" w:date="2016-07-19T10:23:00Z">
          <w:pPr>
            <w:pStyle w:val="ListParagraph"/>
            <w:numPr>
              <w:ilvl w:val="1"/>
              <w:numId w:val="2"/>
            </w:numPr>
            <w:ind w:left="1440" w:hanging="360"/>
          </w:pPr>
        </w:pPrChange>
      </w:pPr>
    </w:p>
    <w:p w:rsidR="00417B72" w:rsidRDefault="00417B72">
      <w:pPr>
        <w:pStyle w:val="ListParagraph"/>
        <w:rPr>
          <w:ins w:id="350" w:author="Eric Haas" w:date="2016-07-19T10:23:00Z"/>
        </w:rPr>
        <w:pPrChange w:id="351" w:author="Eric Haas" w:date="2016-07-19T10:23:00Z">
          <w:pPr>
            <w:pStyle w:val="ListParagraph"/>
            <w:numPr>
              <w:ilvl w:val="1"/>
              <w:numId w:val="2"/>
            </w:numPr>
            <w:ind w:left="1440" w:hanging="360"/>
          </w:pPr>
        </w:pPrChange>
      </w:pPr>
    </w:p>
    <w:p w:rsidR="00990A64" w:rsidRDefault="00990A64" w:rsidP="00661BA1">
      <w:pPr>
        <w:pStyle w:val="ListParagraph"/>
        <w:numPr>
          <w:ilvl w:val="1"/>
          <w:numId w:val="2"/>
        </w:numPr>
        <w:rPr>
          <w:ins w:id="352" w:author="Eric Haas" w:date="2016-07-21T11:39:00Z"/>
        </w:rPr>
      </w:pPr>
      <w:ins w:id="353" w:author="Eric Haas" w:date="2016-07-21T11:38:00Z">
        <w:r>
          <w:t>Create the appropriate Wrapper files in the pages directory</w:t>
        </w:r>
      </w:ins>
    </w:p>
    <w:p w:rsidR="00990A64" w:rsidRDefault="00990A64" w:rsidP="00990A64">
      <w:pPr>
        <w:pStyle w:val="ListParagraph"/>
        <w:numPr>
          <w:ilvl w:val="2"/>
          <w:numId w:val="2"/>
        </w:numPr>
        <w:rPr>
          <w:ins w:id="354" w:author="Eric Haas" w:date="2016-07-21T11:42:00Z"/>
        </w:rPr>
        <w:pPrChange w:id="355" w:author="Eric Haas" w:date="2016-07-21T11:39:00Z">
          <w:pPr>
            <w:pStyle w:val="ListParagraph"/>
            <w:numPr>
              <w:ilvl w:val="1"/>
              <w:numId w:val="2"/>
            </w:numPr>
            <w:ind w:left="1440" w:hanging="360"/>
          </w:pPr>
        </w:pPrChange>
      </w:pPr>
      <w:ins w:id="356" w:author="Eric Haas" w:date="2016-07-21T11:39:00Z">
        <w:r>
          <w:t xml:space="preserve">Filename:  </w:t>
        </w:r>
        <w:proofErr w:type="spellStart"/>
        <w:r>
          <w:t>valueset</w:t>
        </w:r>
        <w:proofErr w:type="spellEnd"/>
        <w:r>
          <w:t>-[id]</w:t>
        </w:r>
      </w:ins>
      <w:ins w:id="357" w:author="Eric Haas" w:date="2016-07-21T11:41:00Z">
        <w:r>
          <w:t>.html</w:t>
        </w:r>
      </w:ins>
    </w:p>
    <w:p w:rsidR="00990A64" w:rsidRDefault="00990A64" w:rsidP="00990A64">
      <w:pPr>
        <w:pStyle w:val="ListParagraph"/>
        <w:numPr>
          <w:ilvl w:val="2"/>
          <w:numId w:val="2"/>
        </w:numPr>
        <w:rPr>
          <w:ins w:id="358" w:author="Eric Haas" w:date="2016-07-21T11:41:00Z"/>
        </w:rPr>
        <w:pPrChange w:id="359" w:author="Eric Haas" w:date="2016-07-21T11:39:00Z">
          <w:pPr>
            <w:pStyle w:val="ListParagraph"/>
            <w:numPr>
              <w:ilvl w:val="1"/>
              <w:numId w:val="2"/>
            </w:numPr>
            <w:ind w:left="1440" w:hanging="360"/>
          </w:pPr>
        </w:pPrChange>
      </w:pPr>
      <w:ins w:id="360" w:author="Eric Haas" w:date="2016-07-21T11:42:00Z">
        <w:r>
          <w:t>content</w:t>
        </w:r>
      </w:ins>
    </w:p>
    <w:p w:rsidR="00990A64" w:rsidRPr="00990A64" w:rsidRDefault="00990A64" w:rsidP="00990A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2160"/>
        <w:rPr>
          <w:ins w:id="361" w:author="Eric Haas" w:date="2016-07-21T11:41:00Z"/>
          <w:rFonts w:ascii="Courier New" w:hAnsi="Courier New" w:cs="Courier New"/>
          <w:color w:val="000000"/>
          <w:highlight w:val="white"/>
          <w:rPrChange w:id="362" w:author="Eric Haas" w:date="2016-07-21T11:41:00Z">
            <w:rPr>
              <w:ins w:id="363" w:author="Eric Haas" w:date="2016-07-21T11:41:00Z"/>
              <w:rFonts w:ascii="Arial" w:hAnsi="Arial" w:cs="Arial"/>
              <w:color w:val="000000"/>
              <w:highlight w:val="white"/>
            </w:rPr>
          </w:rPrChange>
        </w:rPr>
        <w:pPrChange w:id="364" w:author="Eric Haas" w:date="2016-07-21T11:42:00Z">
          <w:pPr>
            <w:autoSpaceDE w:val="0"/>
            <w:autoSpaceDN w:val="0"/>
            <w:adjustRightInd w:val="0"/>
            <w:spacing w:after="0" w:line="240" w:lineRule="auto"/>
          </w:pPr>
        </w:pPrChange>
      </w:pPr>
      <w:ins w:id="365" w:author="Eric Haas" w:date="2016-07-21T11:41:00Z">
        <w:r w:rsidRPr="00990A64">
          <w:rPr>
            <w:rFonts w:ascii="Courier New" w:hAnsi="Courier New" w:cs="Courier New"/>
            <w:color w:val="000000"/>
            <w:highlight w:val="white"/>
            <w:rPrChange w:id="366" w:author="Eric Haas" w:date="2016-07-21T11:41:00Z">
              <w:rPr>
                <w:rFonts w:ascii="Arial" w:hAnsi="Arial" w:cs="Arial"/>
                <w:color w:val="000000"/>
                <w:highlight w:val="white"/>
              </w:rPr>
            </w:rPrChange>
          </w:rPr>
          <w:t>---</w:t>
        </w:r>
      </w:ins>
    </w:p>
    <w:p w:rsidR="00990A64" w:rsidRPr="00990A64" w:rsidRDefault="00990A64" w:rsidP="00990A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2160"/>
        <w:rPr>
          <w:ins w:id="367" w:author="Eric Haas" w:date="2016-07-21T11:41:00Z"/>
          <w:rFonts w:ascii="Courier New" w:hAnsi="Courier New" w:cs="Courier New"/>
          <w:color w:val="000000"/>
          <w:highlight w:val="white"/>
          <w:rPrChange w:id="368" w:author="Eric Haas" w:date="2016-07-21T11:41:00Z">
            <w:rPr>
              <w:ins w:id="369" w:author="Eric Haas" w:date="2016-07-21T11:41:00Z"/>
              <w:rFonts w:ascii="Arial" w:hAnsi="Arial" w:cs="Arial"/>
              <w:color w:val="000000"/>
              <w:highlight w:val="white"/>
            </w:rPr>
          </w:rPrChange>
        </w:rPr>
        <w:pPrChange w:id="370" w:author="Eric Haas" w:date="2016-07-21T11:42:00Z">
          <w:pPr>
            <w:autoSpaceDE w:val="0"/>
            <w:autoSpaceDN w:val="0"/>
            <w:adjustRightInd w:val="0"/>
            <w:spacing w:after="0" w:line="240" w:lineRule="auto"/>
          </w:pPr>
        </w:pPrChange>
      </w:pPr>
      <w:proofErr w:type="gramStart"/>
      <w:ins w:id="371" w:author="Eric Haas" w:date="2016-07-21T11:41:00Z">
        <w:r w:rsidRPr="00990A64">
          <w:rPr>
            <w:rFonts w:ascii="Courier New" w:hAnsi="Courier New" w:cs="Courier New"/>
            <w:color w:val="000000"/>
            <w:highlight w:val="white"/>
            <w:rPrChange w:id="372" w:author="Eric Haas" w:date="2016-07-21T11:41:00Z">
              <w:rPr>
                <w:rFonts w:ascii="Arial" w:hAnsi="Arial" w:cs="Arial"/>
                <w:color w:val="000000"/>
                <w:highlight w:val="white"/>
              </w:rPr>
            </w:rPrChange>
          </w:rPr>
          <w:t>id</w:t>
        </w:r>
        <w:proofErr w:type="gramEnd"/>
        <w:r w:rsidRPr="00990A64">
          <w:rPr>
            <w:rFonts w:ascii="Courier New" w:hAnsi="Courier New" w:cs="Courier New"/>
            <w:color w:val="000000"/>
            <w:highlight w:val="white"/>
            <w:rPrChange w:id="373" w:author="Eric Haas" w:date="2016-07-21T11:41:00Z">
              <w:rPr>
                <w:rFonts w:ascii="Arial" w:hAnsi="Arial" w:cs="Arial"/>
                <w:color w:val="000000"/>
                <w:highlight w:val="white"/>
              </w:rPr>
            </w:rPrChange>
          </w:rPr>
          <w:t xml:space="preserve">: </w:t>
        </w:r>
      </w:ins>
      <w:ins w:id="374" w:author="Eric Haas" w:date="2016-07-21T11:42:00Z">
        <w:r>
          <w:rPr>
            <w:rFonts w:ascii="Courier New" w:hAnsi="Courier New" w:cs="Courier New"/>
            <w:color w:val="000000"/>
            <w:highlight w:val="white"/>
          </w:rPr>
          <w:t>[id]</w:t>
        </w:r>
      </w:ins>
    </w:p>
    <w:p w:rsidR="00990A64" w:rsidRPr="00990A64" w:rsidRDefault="00990A64" w:rsidP="00990A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2160"/>
        <w:rPr>
          <w:ins w:id="375" w:author="Eric Haas" w:date="2016-07-21T11:41:00Z"/>
          <w:rFonts w:ascii="Courier New" w:hAnsi="Courier New" w:cs="Courier New"/>
          <w:color w:val="000000"/>
          <w:highlight w:val="white"/>
          <w:rPrChange w:id="376" w:author="Eric Haas" w:date="2016-07-21T11:41:00Z">
            <w:rPr>
              <w:ins w:id="377" w:author="Eric Haas" w:date="2016-07-21T11:41:00Z"/>
              <w:rFonts w:ascii="Arial" w:hAnsi="Arial" w:cs="Arial"/>
              <w:color w:val="000000"/>
              <w:highlight w:val="white"/>
            </w:rPr>
          </w:rPrChange>
        </w:rPr>
        <w:pPrChange w:id="378" w:author="Eric Haas" w:date="2016-07-21T11:42:00Z">
          <w:pPr>
            <w:autoSpaceDE w:val="0"/>
            <w:autoSpaceDN w:val="0"/>
            <w:adjustRightInd w:val="0"/>
            <w:spacing w:after="0" w:line="240" w:lineRule="auto"/>
          </w:pPr>
        </w:pPrChange>
      </w:pPr>
      <w:proofErr w:type="gramStart"/>
      <w:ins w:id="379" w:author="Eric Haas" w:date="2016-07-21T11:41:00Z">
        <w:r w:rsidRPr="00990A64">
          <w:rPr>
            <w:rFonts w:ascii="Courier New" w:hAnsi="Courier New" w:cs="Courier New"/>
            <w:color w:val="000000"/>
            <w:highlight w:val="white"/>
            <w:rPrChange w:id="380" w:author="Eric Haas" w:date="2016-07-21T11:41:00Z">
              <w:rPr>
                <w:rFonts w:ascii="Arial" w:hAnsi="Arial" w:cs="Arial"/>
                <w:color w:val="000000"/>
                <w:highlight w:val="white"/>
              </w:rPr>
            </w:rPrChange>
          </w:rPr>
          <w:t>title</w:t>
        </w:r>
        <w:proofErr w:type="gramEnd"/>
        <w:r w:rsidRPr="00990A64">
          <w:rPr>
            <w:rFonts w:ascii="Courier New" w:hAnsi="Courier New" w:cs="Courier New"/>
            <w:color w:val="000000"/>
            <w:highlight w:val="white"/>
            <w:rPrChange w:id="381" w:author="Eric Haas" w:date="2016-07-21T11:41:00Z">
              <w:rPr>
                <w:rFonts w:ascii="Arial" w:hAnsi="Arial" w:cs="Arial"/>
                <w:color w:val="000000"/>
                <w:highlight w:val="white"/>
              </w:rPr>
            </w:rPrChange>
          </w:rPr>
          <w:t xml:space="preserve">: </w:t>
        </w:r>
      </w:ins>
      <w:ins w:id="382" w:author="Eric Haas" w:date="2016-07-21T11:42:00Z">
        <w:r>
          <w:rPr>
            <w:rFonts w:ascii="Courier New" w:hAnsi="Courier New" w:cs="Courier New"/>
            <w:color w:val="000000"/>
            <w:highlight w:val="white"/>
          </w:rPr>
          <w:t>[title]</w:t>
        </w:r>
      </w:ins>
    </w:p>
    <w:p w:rsidR="00990A64" w:rsidRPr="00990A64" w:rsidRDefault="00990A64" w:rsidP="00990A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2160"/>
        <w:rPr>
          <w:ins w:id="383" w:author="Eric Haas" w:date="2016-07-21T11:41:00Z"/>
          <w:rFonts w:ascii="Courier New" w:hAnsi="Courier New" w:cs="Courier New"/>
          <w:color w:val="000000"/>
          <w:highlight w:val="white"/>
          <w:rPrChange w:id="384" w:author="Eric Haas" w:date="2016-07-21T11:41:00Z">
            <w:rPr>
              <w:ins w:id="385" w:author="Eric Haas" w:date="2016-07-21T11:41:00Z"/>
              <w:rFonts w:ascii="Arial" w:hAnsi="Arial" w:cs="Arial"/>
              <w:color w:val="000000"/>
              <w:highlight w:val="white"/>
            </w:rPr>
          </w:rPrChange>
        </w:rPr>
        <w:pPrChange w:id="386" w:author="Eric Haas" w:date="2016-07-21T11:42:00Z">
          <w:pPr>
            <w:autoSpaceDE w:val="0"/>
            <w:autoSpaceDN w:val="0"/>
            <w:adjustRightInd w:val="0"/>
            <w:spacing w:after="0" w:line="240" w:lineRule="auto"/>
          </w:pPr>
        </w:pPrChange>
      </w:pPr>
      <w:ins w:id="387" w:author="Eric Haas" w:date="2016-07-21T11:41:00Z">
        <w:r w:rsidRPr="00990A64">
          <w:rPr>
            <w:rFonts w:ascii="Courier New" w:hAnsi="Courier New" w:cs="Courier New"/>
            <w:color w:val="000000"/>
            <w:highlight w:val="white"/>
            <w:rPrChange w:id="388" w:author="Eric Haas" w:date="2016-07-21T11:41:00Z">
              <w:rPr>
                <w:rFonts w:ascii="Arial" w:hAnsi="Arial" w:cs="Arial"/>
                <w:color w:val="000000"/>
                <w:highlight w:val="white"/>
              </w:rPr>
            </w:rPrChange>
          </w:rPr>
          <w:t>---</w:t>
        </w:r>
      </w:ins>
    </w:p>
    <w:p w:rsidR="00990A64" w:rsidRDefault="00990A64" w:rsidP="00990A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2160"/>
        <w:rPr>
          <w:ins w:id="389" w:author="Eric Haas" w:date="2016-07-21T11:42:00Z"/>
          <w:rFonts w:ascii="Courier New" w:hAnsi="Courier New" w:cs="Courier New"/>
          <w:color w:val="000000"/>
          <w:highlight w:val="white"/>
        </w:rPr>
        <w:pPrChange w:id="390" w:author="Eric Haas" w:date="2016-07-21T11:42:00Z">
          <w:pPr>
            <w:autoSpaceDE w:val="0"/>
            <w:autoSpaceDN w:val="0"/>
            <w:adjustRightInd w:val="0"/>
            <w:spacing w:after="0" w:line="240" w:lineRule="auto"/>
          </w:pPr>
        </w:pPrChange>
      </w:pPr>
      <w:ins w:id="391" w:author="Eric Haas" w:date="2016-07-21T11:41:00Z">
        <w:r w:rsidRPr="00990A64">
          <w:rPr>
            <w:rFonts w:ascii="Courier New" w:hAnsi="Courier New" w:cs="Courier New"/>
            <w:color w:val="000000"/>
            <w:highlight w:val="white"/>
            <w:rPrChange w:id="392" w:author="Eric Haas" w:date="2016-07-21T11:41:00Z">
              <w:rPr>
                <w:rFonts w:ascii="Arial" w:hAnsi="Arial" w:cs="Arial"/>
                <w:color w:val="000000"/>
                <w:highlight w:val="white"/>
              </w:rPr>
            </w:rPrChange>
          </w:rPr>
          <w:t>{%include valueset-</w:t>
        </w:r>
        <w:proofErr w:type="gramStart"/>
        <w:r w:rsidRPr="00990A64">
          <w:rPr>
            <w:rFonts w:ascii="Courier New" w:hAnsi="Courier New" w:cs="Courier New"/>
            <w:color w:val="000000"/>
            <w:highlight w:val="white"/>
            <w:rPrChange w:id="393" w:author="Eric Haas" w:date="2016-07-21T11:41:00Z">
              <w:rPr>
                <w:rFonts w:ascii="Arial" w:hAnsi="Arial" w:cs="Arial"/>
                <w:color w:val="000000"/>
                <w:highlight w:val="white"/>
              </w:rPr>
            </w:rPrChange>
          </w:rPr>
          <w:t>template.html%</w:t>
        </w:r>
        <w:proofErr w:type="gramEnd"/>
        <w:r w:rsidRPr="00990A64">
          <w:rPr>
            <w:rFonts w:ascii="Courier New" w:hAnsi="Courier New" w:cs="Courier New"/>
            <w:color w:val="000000"/>
            <w:highlight w:val="white"/>
            <w:rPrChange w:id="394" w:author="Eric Haas" w:date="2016-07-21T11:41:00Z">
              <w:rPr>
                <w:rFonts w:ascii="Arial" w:hAnsi="Arial" w:cs="Arial"/>
                <w:color w:val="000000"/>
                <w:highlight w:val="white"/>
              </w:rPr>
            </w:rPrChange>
          </w:rPr>
          <w:t>}</w:t>
        </w:r>
      </w:ins>
    </w:p>
    <w:p w:rsidR="00990A64" w:rsidRDefault="00990A64" w:rsidP="00990A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2160"/>
        <w:rPr>
          <w:ins w:id="395" w:author="Eric Haas" w:date="2016-07-21T11:42:00Z"/>
          <w:rFonts w:ascii="Courier New" w:hAnsi="Courier New" w:cs="Courier New"/>
          <w:color w:val="000000"/>
          <w:highlight w:val="white"/>
        </w:rPr>
        <w:pPrChange w:id="396" w:author="Eric Haas" w:date="2016-07-21T11:42:00Z">
          <w:pPr>
            <w:autoSpaceDE w:val="0"/>
            <w:autoSpaceDN w:val="0"/>
            <w:adjustRightInd w:val="0"/>
            <w:spacing w:after="0" w:line="240" w:lineRule="auto"/>
          </w:pPr>
        </w:pPrChange>
      </w:pPr>
    </w:p>
    <w:p w:rsidR="00990A64" w:rsidRPr="00990A64" w:rsidRDefault="00990A64" w:rsidP="00990A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2160"/>
        <w:rPr>
          <w:ins w:id="397" w:author="Eric Haas" w:date="2016-07-21T11:41:00Z"/>
          <w:rFonts w:ascii="Courier New" w:hAnsi="Courier New" w:cs="Courier New"/>
          <w:color w:val="000000"/>
          <w:highlight w:val="white"/>
          <w:rPrChange w:id="398" w:author="Eric Haas" w:date="2016-07-21T11:41:00Z">
            <w:rPr>
              <w:ins w:id="399" w:author="Eric Haas" w:date="2016-07-21T11:41:00Z"/>
              <w:rFonts w:ascii="Arial" w:hAnsi="Arial" w:cs="Arial"/>
              <w:color w:val="000000"/>
              <w:highlight w:val="white"/>
            </w:rPr>
          </w:rPrChange>
        </w:rPr>
        <w:pPrChange w:id="400" w:author="Eric Haas" w:date="2016-07-21T11:42:00Z">
          <w:pPr>
            <w:autoSpaceDE w:val="0"/>
            <w:autoSpaceDN w:val="0"/>
            <w:adjustRightInd w:val="0"/>
            <w:spacing w:after="0" w:line="240" w:lineRule="auto"/>
          </w:pPr>
        </w:pPrChange>
      </w:pPr>
    </w:p>
    <w:p w:rsidR="00990A64" w:rsidRDefault="00990A64" w:rsidP="00990A64">
      <w:pPr>
        <w:pStyle w:val="ListParagraph"/>
        <w:ind w:left="1440"/>
        <w:rPr>
          <w:ins w:id="401" w:author="Eric Haas" w:date="2016-07-21T11:39:00Z"/>
        </w:rPr>
        <w:pPrChange w:id="402" w:author="Eric Haas" w:date="2016-07-21T11:41:00Z">
          <w:pPr>
            <w:pStyle w:val="ListParagraph"/>
            <w:numPr>
              <w:ilvl w:val="1"/>
              <w:numId w:val="2"/>
            </w:numPr>
            <w:ind w:left="1440" w:hanging="360"/>
          </w:pPr>
        </w:pPrChange>
      </w:pPr>
    </w:p>
    <w:p w:rsidR="00990A64" w:rsidRDefault="007C3248" w:rsidP="00990A64">
      <w:pPr>
        <w:rPr>
          <w:ins w:id="403" w:author="Eric Haas" w:date="2016-07-21T11:39:00Z"/>
        </w:rPr>
        <w:pPrChange w:id="404" w:author="Eric Haas" w:date="2016-07-21T11:39:00Z">
          <w:pPr>
            <w:pStyle w:val="ListParagraph"/>
            <w:numPr>
              <w:ilvl w:val="1"/>
              <w:numId w:val="2"/>
            </w:numPr>
            <w:ind w:left="1440" w:hanging="360"/>
          </w:pPr>
        </w:pPrChange>
      </w:pPr>
      <w:ins w:id="405" w:author="Eric Haas" w:date="2016-07-21T11:43:00Z">
        <w:r>
          <w:t>(I use th</w:t>
        </w:r>
      </w:ins>
      <w:ins w:id="406" w:author="Eric Haas" w:date="2016-07-21T11:44:00Z">
        <w:r>
          <w:t xml:space="preserve">e </w:t>
        </w:r>
      </w:ins>
      <w:ins w:id="407" w:author="Eric Haas" w:date="2016-07-21T11:43:00Z">
        <w:r>
          <w:t>daf-core-</w:t>
        </w:r>
        <w:proofErr w:type="gramStart"/>
        <w:r>
          <w:t>profile.xlsx  spreadsheet</w:t>
        </w:r>
        <w:proofErr w:type="gramEnd"/>
        <w:r>
          <w:t xml:space="preserve"> and </w:t>
        </w:r>
      </w:ins>
      <w:proofErr w:type="spellStart"/>
      <w:ins w:id="408" w:author="Eric Haas" w:date="2016-07-21T11:52:00Z">
        <w:r w:rsidR="00417B72">
          <w:t>valuesetwrapper</w:t>
        </w:r>
      </w:ins>
      <w:ins w:id="409" w:author="Eric Haas" w:date="2016-07-21T11:43:00Z">
        <w:r>
          <w:t>mapper</w:t>
        </w:r>
        <w:proofErr w:type="spellEnd"/>
        <w:r>
          <w:t xml:space="preserve"> to generate)</w:t>
        </w:r>
      </w:ins>
    </w:p>
    <w:p w:rsidR="00990A64" w:rsidRDefault="00990A64" w:rsidP="00990A64">
      <w:pPr>
        <w:rPr>
          <w:ins w:id="410" w:author="Eric Haas" w:date="2016-07-21T11:38:00Z"/>
        </w:rPr>
        <w:pPrChange w:id="411" w:author="Eric Haas" w:date="2016-07-21T11:39:00Z">
          <w:pPr>
            <w:pStyle w:val="ListParagraph"/>
            <w:numPr>
              <w:ilvl w:val="1"/>
              <w:numId w:val="2"/>
            </w:numPr>
            <w:ind w:left="1440" w:hanging="360"/>
          </w:pPr>
        </w:pPrChange>
      </w:pPr>
    </w:p>
    <w:p w:rsidR="00990A64" w:rsidRDefault="00990A64" w:rsidP="00990A64">
      <w:pPr>
        <w:pStyle w:val="ListParagraph"/>
        <w:ind w:left="1440"/>
        <w:rPr>
          <w:ins w:id="412" w:author="Eric Haas" w:date="2016-07-21T11:38:00Z"/>
        </w:rPr>
        <w:pPrChange w:id="413" w:author="Eric Haas" w:date="2016-07-21T11:39:00Z">
          <w:pPr>
            <w:pStyle w:val="ListParagraph"/>
            <w:numPr>
              <w:ilvl w:val="1"/>
              <w:numId w:val="2"/>
            </w:numPr>
            <w:ind w:left="1440" w:hanging="360"/>
          </w:pPr>
        </w:pPrChange>
      </w:pPr>
    </w:p>
    <w:p w:rsidR="00661BA1" w:rsidRDefault="006915AB" w:rsidP="00661BA1">
      <w:pPr>
        <w:pStyle w:val="ListParagraph"/>
        <w:numPr>
          <w:ilvl w:val="1"/>
          <w:numId w:val="2"/>
        </w:numPr>
        <w:rPr>
          <w:ins w:id="414" w:author="Eric Haas" w:date="2016-07-19T10:24:00Z"/>
        </w:rPr>
      </w:pPr>
      <w:ins w:id="415" w:author="Eric Haas" w:date="2016-07-19T10:24:00Z">
        <w:r>
          <w:t xml:space="preserve"> </w:t>
        </w:r>
      </w:ins>
      <w:ins w:id="416" w:author="Eric Haas" w:date="2016-07-19T10:34:00Z">
        <w:r w:rsidR="00B20837">
          <w:t xml:space="preserve">Build will create registry </w:t>
        </w:r>
        <w:r w:rsidR="005D5998">
          <w:t>of all values</w:t>
        </w:r>
      </w:ins>
      <w:ins w:id="417" w:author="Eric Haas" w:date="2016-07-19T14:29:00Z">
        <w:r w:rsidR="005D5998">
          <w:t xml:space="preserve"> at the end</w:t>
        </w:r>
      </w:ins>
    </w:p>
    <w:p w:rsidR="00417B72" w:rsidRDefault="00417B72">
      <w:pPr>
        <w:rPr>
          <w:ins w:id="418" w:author="Eric Haas" w:date="2016-07-19T10:24:00Z"/>
        </w:rPr>
        <w:pPrChange w:id="419" w:author="Eric Haas" w:date="2016-07-19T10:24:00Z">
          <w:pPr>
            <w:pStyle w:val="ListParagraph"/>
            <w:numPr>
              <w:ilvl w:val="1"/>
              <w:numId w:val="2"/>
            </w:numPr>
            <w:ind w:left="1440" w:hanging="360"/>
          </w:pPr>
        </w:pPrChange>
      </w:pPr>
    </w:p>
    <w:p w:rsidR="00417B72" w:rsidRDefault="0098674A">
      <w:pPr>
        <w:pStyle w:val="ListParagraph"/>
        <w:numPr>
          <w:ilvl w:val="0"/>
          <w:numId w:val="2"/>
        </w:numPr>
        <w:rPr>
          <w:ins w:id="420" w:author="Eric Haas" w:date="2016-07-19T17:08:00Z"/>
        </w:rPr>
        <w:pPrChange w:id="421" w:author="Eric Haas" w:date="2016-07-19T17:08:00Z">
          <w:pPr>
            <w:pStyle w:val="ListParagraph"/>
            <w:numPr>
              <w:ilvl w:val="1"/>
              <w:numId w:val="2"/>
            </w:numPr>
            <w:ind w:left="1440" w:hanging="360"/>
          </w:pPr>
        </w:pPrChange>
      </w:pPr>
      <w:ins w:id="422" w:author="Eric Haas" w:date="2016-07-19T17:21:00Z">
        <w:r>
          <w:t>moving</w:t>
        </w:r>
      </w:ins>
      <w:ins w:id="423" w:author="Eric Haas" w:date="2016-07-19T14:49:00Z">
        <w:r w:rsidR="005E484C">
          <w:t xml:space="preserve"> </w:t>
        </w:r>
      </w:ins>
      <w:ins w:id="424" w:author="Eric Haas" w:date="2016-07-19T14:48:00Z">
        <w:r w:rsidR="005E484C">
          <w:t xml:space="preserve">the existing </w:t>
        </w:r>
      </w:ins>
      <w:proofErr w:type="spellStart"/>
      <w:ins w:id="425" w:author="Eric Haas" w:date="2016-07-19T10:34:00Z">
        <w:r w:rsidR="00B20837">
          <w:t>daf</w:t>
        </w:r>
        <w:proofErr w:type="spellEnd"/>
        <w:r w:rsidR="00B20837">
          <w:t xml:space="preserve"> </w:t>
        </w:r>
        <w:proofErr w:type="spellStart"/>
        <w:r w:rsidR="005E484C">
          <w:t>ValueSet</w:t>
        </w:r>
      </w:ins>
      <w:ins w:id="426" w:author="Eric Haas" w:date="2016-07-19T14:49:00Z">
        <w:r w:rsidR="005E484C">
          <w:t>s</w:t>
        </w:r>
        <w:proofErr w:type="spellEnd"/>
        <w:r w:rsidR="005E484C">
          <w:t xml:space="preserve"> to </w:t>
        </w:r>
        <w:proofErr w:type="spellStart"/>
        <w:r w:rsidR="005E484C">
          <w:t>DAF</w:t>
        </w:r>
        <w:proofErr w:type="spellEnd"/>
        <w:r w:rsidR="005E484C">
          <w:t xml:space="preserve"> core</w:t>
        </w:r>
      </w:ins>
    </w:p>
    <w:p w:rsidR="00067153" w:rsidRDefault="00067153" w:rsidP="00067153">
      <w:pPr>
        <w:pStyle w:val="ListParagraph"/>
        <w:numPr>
          <w:ilvl w:val="1"/>
          <w:numId w:val="2"/>
        </w:numPr>
        <w:rPr>
          <w:ins w:id="427" w:author="Eric Haas" w:date="2016-07-19T14:49:00Z"/>
        </w:rPr>
      </w:pPr>
      <w:ins w:id="428" w:author="Eric Haas" w:date="2016-07-19T17:08:00Z">
        <w:r>
          <w:t xml:space="preserve">NOTE </w:t>
        </w:r>
        <w:proofErr w:type="gramStart"/>
        <w:r>
          <w:t>The</w:t>
        </w:r>
        <w:proofErr w:type="gramEnd"/>
        <w:r>
          <w:t xml:space="preserve"> spreadsheet for the </w:t>
        </w:r>
        <w:proofErr w:type="spellStart"/>
        <w:r>
          <w:t>DAF_Core</w:t>
        </w:r>
        <w:proofErr w:type="spellEnd"/>
        <w:r>
          <w:t xml:space="preserve"> need to be before the </w:t>
        </w:r>
        <w:proofErr w:type="spellStart"/>
        <w:r>
          <w:t>DAF</w:t>
        </w:r>
        <w:proofErr w:type="spellEnd"/>
        <w:r>
          <w:t xml:space="preserve"> </w:t>
        </w:r>
      </w:ins>
      <w:ins w:id="429" w:author="Eric Haas" w:date="2016-07-19T17:09:00Z">
        <w:r>
          <w:t xml:space="preserve">in the </w:t>
        </w:r>
        <w:proofErr w:type="spellStart"/>
        <w:r>
          <w:t>json</w:t>
        </w:r>
        <w:proofErr w:type="spellEnd"/>
        <w:r>
          <w:t xml:space="preserve"> file.</w:t>
        </w:r>
      </w:ins>
    </w:p>
    <w:p w:rsidR="00417B72" w:rsidRDefault="00417B72">
      <w:pPr>
        <w:pStyle w:val="ListParagraph"/>
        <w:rPr>
          <w:ins w:id="430" w:author="Eric Haas" w:date="2016-07-19T14:49:00Z"/>
        </w:rPr>
        <w:pPrChange w:id="431" w:author="Eric Haas" w:date="2016-07-19T14:49:00Z">
          <w:pPr>
            <w:pStyle w:val="ListParagraph"/>
            <w:numPr>
              <w:ilvl w:val="1"/>
              <w:numId w:val="2"/>
            </w:numPr>
            <w:ind w:left="1440" w:hanging="360"/>
          </w:pPr>
        </w:pPrChange>
      </w:pPr>
    </w:p>
    <w:p w:rsidR="005E484C" w:rsidRDefault="005E484C" w:rsidP="005E484C">
      <w:pPr>
        <w:pStyle w:val="ListParagraph"/>
        <w:numPr>
          <w:ilvl w:val="1"/>
          <w:numId w:val="2"/>
        </w:numPr>
        <w:rPr>
          <w:ins w:id="432" w:author="Eric Haas" w:date="2016-07-19T14:49:00Z"/>
        </w:rPr>
      </w:pPr>
      <w:ins w:id="433" w:author="Eric Haas" w:date="2016-07-19T14:49:00Z">
        <w:r>
          <w:t>Make binding in</w:t>
        </w:r>
      </w:ins>
      <w:ins w:id="434" w:author="Eric Haas" w:date="2016-07-19T14:50:00Z">
        <w:r w:rsidR="006C737F">
          <w:t xml:space="preserve"> </w:t>
        </w:r>
      </w:ins>
      <w:proofErr w:type="spellStart"/>
      <w:ins w:id="435" w:author="Eric Haas" w:date="2016-07-19T16:29:00Z">
        <w:r w:rsidR="006C737F">
          <w:t>DAF</w:t>
        </w:r>
        <w:proofErr w:type="spellEnd"/>
        <w:r w:rsidR="006C737F">
          <w:t>-Core</w:t>
        </w:r>
      </w:ins>
      <w:ins w:id="436" w:author="Eric Haas" w:date="2016-07-19T14:50:00Z">
        <w:r w:rsidR="006C737F">
          <w:t xml:space="preserve"> </w:t>
        </w:r>
      </w:ins>
      <w:ins w:id="437" w:author="Eric Haas" w:date="2016-07-19T14:49:00Z">
        <w:r>
          <w:t>profile</w:t>
        </w:r>
      </w:ins>
      <w:ins w:id="438" w:author="Eric Haas" w:date="2016-07-19T14:50:00Z">
        <w:r>
          <w:t xml:space="preserve"> spreadsheet </w:t>
        </w:r>
      </w:ins>
      <w:ins w:id="439" w:author="Eric Haas" w:date="2016-07-19T14:49:00Z">
        <w:r>
          <w:t>using :  “</w:t>
        </w:r>
        <w:proofErr w:type="spellStart"/>
        <w:r>
          <w:t>valueset</w:t>
        </w:r>
        <w:proofErr w:type="spellEnd"/>
        <w:r>
          <w:t>-[</w:t>
        </w:r>
        <w:proofErr w:type="spellStart"/>
        <w:r>
          <w:t>valueset</w:t>
        </w:r>
        <w:proofErr w:type="spellEnd"/>
        <w:r>
          <w:t xml:space="preserve"> id]  then refer to it in </w:t>
        </w:r>
      </w:ins>
      <w:proofErr w:type="spellStart"/>
      <w:ins w:id="440" w:author="Eric Haas" w:date="2016-07-19T14:50:00Z">
        <w:r>
          <w:t>DAF</w:t>
        </w:r>
      </w:ins>
      <w:proofErr w:type="spellEnd"/>
      <w:ins w:id="441" w:author="Eric Haas" w:date="2016-07-19T14:49:00Z">
        <w:r>
          <w:t xml:space="preserve"> profile</w:t>
        </w:r>
      </w:ins>
      <w:ins w:id="442" w:author="Eric Haas" w:date="2016-07-19T14:50:00Z">
        <w:r>
          <w:t xml:space="preserve"> spreadsheet</w:t>
        </w:r>
      </w:ins>
      <w:ins w:id="443" w:author="Eric Haas" w:date="2016-07-19T14:49:00Z">
        <w:r>
          <w:t xml:space="preserve"> using the “canonical base” </w:t>
        </w:r>
        <w:r w:rsidRPr="00132FC4">
          <w:t>http://hl7.org/fhir/daf</w:t>
        </w:r>
        <w:r>
          <w:t>/</w:t>
        </w:r>
        <w:r w:rsidRPr="00132FC4">
          <w:t>ValueSet/</w:t>
        </w:r>
        <w:r>
          <w:t>[</w:t>
        </w:r>
        <w:r w:rsidRPr="00132FC4">
          <w:t xml:space="preserve"> </w:t>
        </w:r>
        <w:proofErr w:type="spellStart"/>
        <w:r>
          <w:t>valueset</w:t>
        </w:r>
        <w:proofErr w:type="spellEnd"/>
        <w:r>
          <w:t xml:space="preserve"> id]</w:t>
        </w:r>
      </w:ins>
    </w:p>
    <w:p w:rsidR="005E484C" w:rsidRDefault="005E484C" w:rsidP="005E484C">
      <w:pPr>
        <w:ind w:left="1080"/>
        <w:rPr>
          <w:ins w:id="444" w:author="Eric Haas" w:date="2016-07-19T14:49:00Z"/>
        </w:rPr>
      </w:pPr>
      <w:proofErr w:type="spellStart"/>
      <w:ins w:id="445" w:author="Eric Haas" w:date="2016-07-19T14:49:00Z">
        <w:r>
          <w:t>e.g</w:t>
        </w:r>
        <w:proofErr w:type="spellEnd"/>
        <w:r w:rsidRPr="00132FC4">
          <w:t xml:space="preserve"> </w:t>
        </w:r>
        <w:r>
          <w:t xml:space="preserve"> </w:t>
        </w:r>
      </w:ins>
    </w:p>
    <w:p w:rsidR="005E484C" w:rsidRDefault="005E484C" w:rsidP="005E484C">
      <w:pPr>
        <w:ind w:left="1080"/>
        <w:rPr>
          <w:ins w:id="446" w:author="Eric Haas" w:date="2016-07-19T14:49:00Z"/>
        </w:rPr>
      </w:pPr>
      <w:proofErr w:type="spellStart"/>
      <w:proofErr w:type="gramStart"/>
      <w:ins w:id="447" w:author="Eric Haas" w:date="2016-07-19T14:49:00Z">
        <w:r>
          <w:t>valueset</w:t>
        </w:r>
        <w:proofErr w:type="spellEnd"/>
        <w:r>
          <w:t>-</w:t>
        </w:r>
        <w:proofErr w:type="spellStart"/>
        <w:r>
          <w:t>daf</w:t>
        </w:r>
        <w:proofErr w:type="spellEnd"/>
        <w:r>
          <w:t>-</w:t>
        </w:r>
      </w:ins>
      <w:ins w:id="448" w:author="Eric Haas" w:date="2016-07-19T14:51:00Z">
        <w:r>
          <w:t>ethnicity</w:t>
        </w:r>
      </w:ins>
      <w:proofErr w:type="gramEnd"/>
    </w:p>
    <w:p w:rsidR="005E484C" w:rsidRDefault="00CF013F" w:rsidP="005E484C">
      <w:pPr>
        <w:ind w:left="1080"/>
        <w:rPr>
          <w:ins w:id="449" w:author="Eric Haas" w:date="2016-07-19T16:29:00Z"/>
        </w:rPr>
      </w:pPr>
      <w:ins w:id="450" w:author="Eric Haas" w:date="2016-07-19T14:49:00Z">
        <w:r w:rsidRPr="00CF013F">
          <w:rPr>
            <w:rPrChange w:id="451" w:author="Eric Haas" w:date="2016-07-19T17:21:00Z">
              <w:rPr>
                <w:rStyle w:val="Hyperlink"/>
              </w:rPr>
            </w:rPrChange>
          </w:rPr>
          <w:t>http://hl7.org/fhir/daf/ValueSet/daf-</w:t>
        </w:r>
      </w:ins>
      <w:ins w:id="452" w:author="Eric Haas" w:date="2016-07-19T14:51:00Z">
        <w:r w:rsidRPr="00CF013F">
          <w:rPr>
            <w:rPrChange w:id="453" w:author="Eric Haas" w:date="2016-07-19T17:21:00Z">
              <w:rPr>
                <w:rStyle w:val="Hyperlink"/>
              </w:rPr>
            </w:rPrChange>
          </w:rPr>
          <w:t>ethnicit</w:t>
        </w:r>
      </w:ins>
      <w:ins w:id="454" w:author="Eric Haas" w:date="2016-07-19T16:28:00Z">
        <w:r w:rsidRPr="00CF013F">
          <w:rPr>
            <w:rPrChange w:id="455" w:author="Eric Haas" w:date="2016-07-19T17:21:00Z">
              <w:rPr>
                <w:rStyle w:val="Hyperlink"/>
              </w:rPr>
            </w:rPrChange>
          </w:rPr>
          <w:t>y</w:t>
        </w:r>
      </w:ins>
    </w:p>
    <w:p w:rsidR="006C737F" w:rsidRDefault="006C737F" w:rsidP="005E484C">
      <w:pPr>
        <w:ind w:left="1080"/>
        <w:rPr>
          <w:ins w:id="456" w:author="Eric Haas" w:date="2016-07-19T16:29:00Z"/>
        </w:rPr>
      </w:pPr>
    </w:p>
    <w:p w:rsidR="006C737F" w:rsidRDefault="0098674A" w:rsidP="005E484C">
      <w:pPr>
        <w:ind w:left="1080"/>
        <w:rPr>
          <w:ins w:id="457" w:author="Eric Haas" w:date="2016-07-19T14:49:00Z"/>
        </w:rPr>
      </w:pPr>
      <w:ins w:id="458" w:author="Eric Haas" w:date="2016-07-19T17:21:00Z">
        <w:r>
          <w:t xml:space="preserve">Right now this does </w:t>
        </w:r>
      </w:ins>
      <w:ins w:id="459" w:author="Eric Haas" w:date="2016-07-19T17:22:00Z">
        <w:r>
          <w:t xml:space="preserve">not work.  </w:t>
        </w:r>
      </w:ins>
      <w:ins w:id="460" w:author="Eric Haas" w:date="2016-07-19T16:29:00Z">
        <w:r w:rsidR="006C737F">
          <w:t>!</w:t>
        </w:r>
      </w:ins>
    </w:p>
    <w:p w:rsidR="00417B72" w:rsidRDefault="00417B72">
      <w:pPr>
        <w:pStyle w:val="ListParagraph"/>
        <w:ind w:left="1440"/>
        <w:rPr>
          <w:ins w:id="461" w:author="Eric Haas" w:date="2016-07-19T09:02:00Z"/>
        </w:rPr>
        <w:pPrChange w:id="462" w:author="Eric Haas" w:date="2016-07-19T14:50:00Z">
          <w:pPr>
            <w:pStyle w:val="ListParagraph"/>
            <w:numPr>
              <w:ilvl w:val="1"/>
              <w:numId w:val="2"/>
            </w:numPr>
            <w:ind w:left="1440" w:hanging="360"/>
          </w:pPr>
        </w:pPrChange>
      </w:pPr>
    </w:p>
    <w:p w:rsidR="00417B72" w:rsidRDefault="00417B72">
      <w:pPr>
        <w:ind w:left="1440"/>
        <w:rPr>
          <w:ins w:id="463" w:author="Eric Haas" w:date="2016-07-19T09:02:00Z"/>
        </w:rPr>
        <w:pPrChange w:id="464" w:author="Eric Haas" w:date="2016-07-19T09:03:00Z">
          <w:pPr>
            <w:pStyle w:val="ListParagraph"/>
            <w:numPr>
              <w:ilvl w:val="1"/>
              <w:numId w:val="2"/>
            </w:numPr>
            <w:ind w:left="1440" w:hanging="360"/>
          </w:pPr>
        </w:pPrChange>
      </w:pPr>
    </w:p>
    <w:p w:rsidR="00417B72" w:rsidRDefault="00132FC4">
      <w:pPr>
        <w:pStyle w:val="ListParagraph"/>
        <w:ind w:left="1440"/>
        <w:rPr>
          <w:ins w:id="465" w:author="Eric Haas" w:date="2016-07-19T09:00:00Z"/>
        </w:rPr>
        <w:pPrChange w:id="466" w:author="Eric Haas" w:date="2016-07-19T09:03:00Z">
          <w:pPr>
            <w:pStyle w:val="ListParagraph"/>
            <w:numPr>
              <w:ilvl w:val="1"/>
              <w:numId w:val="2"/>
            </w:numPr>
            <w:ind w:left="1440" w:hanging="360"/>
          </w:pPr>
        </w:pPrChange>
      </w:pPr>
      <w:ins w:id="467" w:author="Eric Haas" w:date="2016-07-19T09:00:00Z">
        <w:r>
          <w:t xml:space="preserve"> </w:t>
        </w:r>
      </w:ins>
    </w:p>
    <w:p w:rsidR="00417B72" w:rsidRDefault="00417B72">
      <w:pPr>
        <w:pStyle w:val="ListParagraph"/>
        <w:ind w:left="1440"/>
        <w:rPr>
          <w:ins w:id="468" w:author="Eric Haas" w:date="2016-07-19T09:00:00Z"/>
        </w:rPr>
        <w:pPrChange w:id="469" w:author="Eric Haas" w:date="2016-07-19T09:00:00Z">
          <w:pPr>
            <w:pStyle w:val="ListParagraph"/>
            <w:numPr>
              <w:ilvl w:val="1"/>
              <w:numId w:val="2"/>
            </w:numPr>
            <w:ind w:left="1440" w:hanging="360"/>
          </w:pPr>
        </w:pPrChange>
      </w:pPr>
    </w:p>
    <w:p w:rsidR="00417B72" w:rsidRDefault="00417B72">
      <w:pPr>
        <w:pStyle w:val="ListParagraph"/>
        <w:ind w:left="1440"/>
        <w:rPr>
          <w:ins w:id="470" w:author="Eric Haas" w:date="2016-07-19T09:02:00Z"/>
        </w:rPr>
        <w:pPrChange w:id="471" w:author="Eric Haas" w:date="2016-07-19T09:00:00Z">
          <w:pPr>
            <w:pStyle w:val="ListParagraph"/>
            <w:numPr>
              <w:ilvl w:val="1"/>
              <w:numId w:val="2"/>
            </w:numPr>
            <w:ind w:left="1440" w:hanging="360"/>
          </w:pPr>
        </w:pPrChange>
      </w:pPr>
    </w:p>
    <w:p w:rsidR="00417B72" w:rsidRDefault="00417B72">
      <w:pPr>
        <w:pStyle w:val="ListParagraph"/>
        <w:ind w:left="1440"/>
        <w:rPr>
          <w:ins w:id="472" w:author="Eric Haas" w:date="2016-07-19T09:02:00Z"/>
        </w:rPr>
        <w:pPrChange w:id="473" w:author="Eric Haas" w:date="2016-07-19T09:00:00Z">
          <w:pPr>
            <w:pStyle w:val="ListParagraph"/>
            <w:numPr>
              <w:ilvl w:val="1"/>
              <w:numId w:val="2"/>
            </w:numPr>
            <w:ind w:left="1440" w:hanging="360"/>
          </w:pPr>
        </w:pPrChange>
      </w:pPr>
    </w:p>
    <w:p w:rsidR="00417B72" w:rsidRDefault="00417B72">
      <w:pPr>
        <w:pStyle w:val="ListParagraph"/>
        <w:ind w:left="1440"/>
        <w:rPr>
          <w:ins w:id="474" w:author="Eric Haas" w:date="2016-07-12T07:48:00Z"/>
        </w:rPr>
        <w:pPrChange w:id="475" w:author="Eric Haas" w:date="2016-07-19T09:00:00Z">
          <w:pPr>
            <w:pStyle w:val="ListParagraph"/>
            <w:numPr>
              <w:ilvl w:val="1"/>
              <w:numId w:val="2"/>
            </w:numPr>
            <w:ind w:left="1440" w:hanging="360"/>
          </w:pPr>
        </w:pPrChange>
      </w:pPr>
    </w:p>
    <w:p w:rsidR="00417B72" w:rsidRDefault="00160902">
      <w:pPr>
        <w:pStyle w:val="ListParagraph"/>
        <w:numPr>
          <w:ilvl w:val="0"/>
          <w:numId w:val="2"/>
        </w:numPr>
        <w:rPr>
          <w:ins w:id="476" w:author="Eric Haas" w:date="2016-07-12T07:49:00Z"/>
        </w:rPr>
        <w:pPrChange w:id="477" w:author="Eric Haas" w:date="2016-07-12T07:49:00Z">
          <w:pPr>
            <w:pStyle w:val="ListParagraph"/>
            <w:numPr>
              <w:ilvl w:val="1"/>
              <w:numId w:val="2"/>
            </w:numPr>
            <w:ind w:left="1440" w:hanging="360"/>
          </w:pPr>
        </w:pPrChange>
      </w:pPr>
      <w:ins w:id="478" w:author="Eric Haas" w:date="2016-07-12T07:49:00Z">
        <w:r>
          <w:lastRenderedPageBreak/>
          <w:t>Examples</w:t>
        </w:r>
      </w:ins>
    </w:p>
    <w:p w:rsidR="004F0E68" w:rsidRDefault="00A233A1">
      <w:pPr>
        <w:pStyle w:val="ListParagraph"/>
        <w:numPr>
          <w:ilvl w:val="1"/>
          <w:numId w:val="2"/>
        </w:numPr>
        <w:rPr>
          <w:ins w:id="479" w:author="Eric Haas" w:date="2016-07-12T07:49:00Z"/>
        </w:rPr>
      </w:pPr>
      <w:ins w:id="480" w:author="Eric Haas" w:date="2016-07-18T17:58:00Z">
        <w:r>
          <w:t>Name all example</w:t>
        </w:r>
      </w:ins>
      <w:ins w:id="481" w:author="Eric Haas" w:date="2016-07-18T17:59:00Z">
        <w:r>
          <w:t xml:space="preserve">s </w:t>
        </w:r>
      </w:ins>
      <w:ins w:id="482" w:author="Eric Haas" w:date="2016-07-18T17:58:00Z">
        <w:r>
          <w:t xml:space="preserve"> </w:t>
        </w:r>
      </w:ins>
      <w:ins w:id="483" w:author="Eric Haas" w:date="2016-07-18T17:59:00Z">
        <w:r>
          <w:t>“</w:t>
        </w:r>
      </w:ins>
      <w:ins w:id="484" w:author="Eric Haas" w:date="2016-07-18T17:58:00Z">
        <w:r>
          <w:t>example</w:t>
        </w:r>
      </w:ins>
      <w:ins w:id="485" w:author="Eric Haas" w:date="2016-07-18T17:59:00Z">
        <w:r>
          <w:t>”</w:t>
        </w:r>
      </w:ins>
    </w:p>
    <w:p w:rsidR="00417B72" w:rsidRDefault="00A233A1">
      <w:pPr>
        <w:pStyle w:val="ListParagraph"/>
        <w:numPr>
          <w:ilvl w:val="2"/>
          <w:numId w:val="2"/>
        </w:numPr>
        <w:rPr>
          <w:ins w:id="486" w:author="Eric Haas" w:date="2016-07-18T17:59:00Z"/>
        </w:rPr>
        <w:pPrChange w:id="487" w:author="Eric Haas" w:date="2016-07-18T17:59:00Z">
          <w:pPr>
            <w:pStyle w:val="ListParagraph"/>
            <w:numPr>
              <w:ilvl w:val="1"/>
              <w:numId w:val="2"/>
            </w:numPr>
            <w:ind w:left="1440" w:hanging="360"/>
          </w:pPr>
        </w:pPrChange>
      </w:pPr>
      <w:ins w:id="488" w:author="Eric Haas" w:date="2016-07-18T17:59:00Z">
        <w:r>
          <w:t>Instance id</w:t>
        </w:r>
      </w:ins>
    </w:p>
    <w:p w:rsidR="00417B72" w:rsidRDefault="00A233A1">
      <w:pPr>
        <w:pStyle w:val="ListParagraph"/>
        <w:numPr>
          <w:ilvl w:val="2"/>
          <w:numId w:val="2"/>
        </w:numPr>
        <w:rPr>
          <w:ins w:id="489" w:author="Eric Haas" w:date="2016-07-18T17:59:00Z"/>
        </w:rPr>
        <w:pPrChange w:id="490" w:author="Eric Haas" w:date="2016-07-18T17:59:00Z">
          <w:pPr>
            <w:pStyle w:val="ListParagraph"/>
            <w:numPr>
              <w:ilvl w:val="1"/>
              <w:numId w:val="2"/>
            </w:numPr>
            <w:ind w:left="1440" w:hanging="360"/>
          </w:pPr>
        </w:pPrChange>
      </w:pPr>
      <w:ins w:id="491" w:author="Eric Haas" w:date="2016-07-18T17:59:00Z">
        <w:r>
          <w:t xml:space="preserve">Put in the wrapper </w:t>
        </w:r>
        <w:proofErr w:type="spellStart"/>
        <w:r>
          <w:t>filesnames</w:t>
        </w:r>
        <w:proofErr w:type="spellEnd"/>
        <w:r>
          <w:t xml:space="preserve"> and front matter</w:t>
        </w:r>
      </w:ins>
    </w:p>
    <w:p w:rsidR="00417B72" w:rsidRDefault="00A233A1">
      <w:pPr>
        <w:pStyle w:val="ListParagraph"/>
        <w:numPr>
          <w:ilvl w:val="2"/>
          <w:numId w:val="2"/>
        </w:numPr>
        <w:pPrChange w:id="492" w:author="Eric Haas" w:date="2016-07-12T07:28:00Z">
          <w:pPr>
            <w:pStyle w:val="ListParagraph"/>
            <w:numPr>
              <w:numId w:val="2"/>
            </w:numPr>
            <w:ind w:hanging="360"/>
          </w:pPr>
        </w:pPrChange>
      </w:pPr>
      <w:ins w:id="493" w:author="Eric Haas" w:date="2016-07-18T17:59:00Z">
        <w:r>
          <w:t xml:space="preserve">Add profile data for </w:t>
        </w:r>
        <w:proofErr w:type="spellStart"/>
        <w:r>
          <w:t>DAF</w:t>
        </w:r>
        <w:proofErr w:type="spellEnd"/>
        <w:r>
          <w:t>-</w:t>
        </w:r>
      </w:ins>
      <w:ins w:id="494" w:author="Eric Haas" w:date="2016-07-18T18:00:00Z">
        <w:r>
          <w:t xml:space="preserve">Core </w:t>
        </w:r>
      </w:ins>
    </w:p>
    <w:p w:rsidR="002E093A" w:rsidRDefault="002E093A" w:rsidP="002E093A">
      <w:pPr>
        <w:pStyle w:val="ListParagraph"/>
        <w:numPr>
          <w:ilvl w:val="1"/>
          <w:numId w:val="2"/>
        </w:numPr>
        <w:rPr>
          <w:ins w:id="495" w:author="Eric Haas" w:date="2016-07-18T18:47:00Z"/>
        </w:rPr>
      </w:pPr>
      <w:ins w:id="496" w:author="Eric Haas" w:date="2016-07-18T18:47:00Z">
        <w:r>
          <w:t xml:space="preserve">Use the build generated artifacts to produce three html pages for the build generated narrative connect and xml and </w:t>
        </w:r>
        <w:proofErr w:type="spellStart"/>
        <w:r>
          <w:t>json</w:t>
        </w:r>
        <w:proofErr w:type="spellEnd"/>
        <w:r>
          <w:t xml:space="preserve"> versions</w:t>
        </w:r>
      </w:ins>
    </w:p>
    <w:p w:rsidR="002E093A" w:rsidRDefault="002E093A" w:rsidP="002E093A">
      <w:pPr>
        <w:pStyle w:val="ListParagraph"/>
        <w:numPr>
          <w:ilvl w:val="2"/>
          <w:numId w:val="2"/>
        </w:numPr>
        <w:rPr>
          <w:ins w:id="497" w:author="Eric Haas" w:date="2016-07-18T18:47:00Z"/>
        </w:rPr>
      </w:pPr>
      <w:ins w:id="498" w:author="Eric Haas" w:date="2016-07-18T18:47:00Z">
        <w:r>
          <w:t>Three template files in _include directory</w:t>
        </w:r>
      </w:ins>
    </w:p>
    <w:p w:rsidR="002E093A" w:rsidRDefault="002E093A" w:rsidP="002E093A">
      <w:pPr>
        <w:pStyle w:val="ListParagraph"/>
        <w:numPr>
          <w:ilvl w:val="3"/>
          <w:numId w:val="2"/>
        </w:numPr>
        <w:rPr>
          <w:ins w:id="499" w:author="Eric Haas" w:date="2016-07-18T18:47:00Z"/>
        </w:rPr>
      </w:pPr>
      <w:ins w:id="500" w:author="Eric Haas" w:date="2016-07-18T18:47:00Z">
        <w:r>
          <w:t>core-example-template.html</w:t>
        </w:r>
      </w:ins>
    </w:p>
    <w:p w:rsidR="002E093A" w:rsidRDefault="002E093A" w:rsidP="002E093A">
      <w:pPr>
        <w:pStyle w:val="ListParagraph"/>
        <w:numPr>
          <w:ilvl w:val="3"/>
          <w:numId w:val="2"/>
        </w:numPr>
        <w:rPr>
          <w:ins w:id="501" w:author="Eric Haas" w:date="2016-07-18T18:47:00Z"/>
        </w:rPr>
      </w:pPr>
      <w:ins w:id="502" w:author="Eric Haas" w:date="2016-07-18T18:47:00Z">
        <w:r>
          <w:t>core-example-json-template.html</w:t>
        </w:r>
      </w:ins>
    </w:p>
    <w:p w:rsidR="002E093A" w:rsidRDefault="002E093A" w:rsidP="002E093A">
      <w:pPr>
        <w:pStyle w:val="ListParagraph"/>
        <w:numPr>
          <w:ilvl w:val="3"/>
          <w:numId w:val="2"/>
        </w:numPr>
        <w:rPr>
          <w:ins w:id="503" w:author="Eric Haas" w:date="2016-07-18T18:47:00Z"/>
        </w:rPr>
      </w:pPr>
      <w:ins w:id="504" w:author="Eric Haas" w:date="2016-07-18T18:47:00Z">
        <w:r>
          <w:t>core-example-xml-template.html</w:t>
        </w:r>
      </w:ins>
    </w:p>
    <w:p w:rsidR="002E093A" w:rsidRDefault="002E093A" w:rsidP="002E093A">
      <w:pPr>
        <w:pStyle w:val="ListParagraph"/>
        <w:numPr>
          <w:ilvl w:val="2"/>
          <w:numId w:val="2"/>
        </w:numPr>
        <w:rPr>
          <w:ins w:id="505" w:author="Eric Haas" w:date="2016-07-18T18:47:00Z"/>
        </w:rPr>
      </w:pPr>
      <w:ins w:id="506" w:author="Eric Haas" w:date="2016-07-18T18:47:00Z">
        <w:r>
          <w:t xml:space="preserve">three wrapper files for each example in pages directory that provide the front matter ( these will be </w:t>
        </w:r>
        <w:proofErr w:type="spellStart"/>
        <w:r>
          <w:t>prepopulated</w:t>
        </w:r>
        <w:proofErr w:type="spellEnd"/>
        <w:r>
          <w:t xml:space="preserve"> in directory)</w:t>
        </w:r>
      </w:ins>
    </w:p>
    <w:p w:rsidR="002E093A" w:rsidRPr="002E093A" w:rsidRDefault="00AC7807" w:rsidP="002E093A">
      <w:pPr>
        <w:pStyle w:val="ListParagraph"/>
        <w:numPr>
          <w:ilvl w:val="3"/>
          <w:numId w:val="2"/>
        </w:numPr>
        <w:rPr>
          <w:ins w:id="507" w:author="Eric Haas" w:date="2016-07-18T18:47:00Z"/>
        </w:rPr>
      </w:pPr>
      <w:ins w:id="508" w:author="Eric Haas" w:date="2016-07-18T18:47:00Z">
        <w:r>
          <w:t xml:space="preserve">names are  </w:t>
        </w:r>
        <w:proofErr w:type="spellStart"/>
        <w:r w:rsidR="002E093A">
          <w:t>daf</w:t>
        </w:r>
        <w:proofErr w:type="spellEnd"/>
        <w:r w:rsidR="002E093A">
          <w:t>-core-[</w:t>
        </w:r>
      </w:ins>
      <w:ins w:id="509" w:author="Eric Haas" w:date="2016-07-18T18:52:00Z">
        <w:r w:rsidR="005A264B">
          <w:rPr>
            <w:rFonts w:ascii="Calibri" w:eastAsia="Times New Roman" w:hAnsi="Calibri" w:cs="Times New Roman"/>
            <w:color w:val="000000"/>
          </w:rPr>
          <w:t>profile</w:t>
        </w:r>
      </w:ins>
      <w:ins w:id="510" w:author="Eric Haas" w:date="2016-07-18T18:47:00Z">
        <w:r w:rsidR="002E093A" w:rsidRPr="00503289">
          <w:rPr>
            <w:rFonts w:ascii="Calibri" w:eastAsia="Times New Roman" w:hAnsi="Calibri" w:cs="Times New Roman"/>
            <w:color w:val="000000"/>
          </w:rPr>
          <w:t>]</w:t>
        </w:r>
        <w:r w:rsidR="005A264B">
          <w:rPr>
            <w:rFonts w:ascii="Calibri" w:eastAsia="Times New Roman" w:hAnsi="Calibri" w:cs="Times New Roman"/>
            <w:color w:val="000000"/>
          </w:rPr>
          <w:t>-example</w:t>
        </w:r>
        <w:r w:rsidR="002E093A" w:rsidRPr="00503289">
          <w:rPr>
            <w:rFonts w:ascii="Calibri" w:eastAsia="Times New Roman" w:hAnsi="Calibri" w:cs="Times New Roman"/>
            <w:color w:val="000000"/>
          </w:rPr>
          <w:t>.</w:t>
        </w:r>
        <w:r w:rsidR="002E093A">
          <w:rPr>
            <w:rFonts w:ascii="Calibri" w:eastAsia="Times New Roman" w:hAnsi="Calibri" w:cs="Times New Roman"/>
            <w:color w:val="000000"/>
          </w:rPr>
          <w:t>html</w:t>
        </w:r>
      </w:ins>
    </w:p>
    <w:p w:rsidR="002E093A" w:rsidRDefault="00AC7807" w:rsidP="002E093A">
      <w:pPr>
        <w:pStyle w:val="ListParagraph"/>
        <w:numPr>
          <w:ilvl w:val="3"/>
          <w:numId w:val="2"/>
        </w:numPr>
        <w:rPr>
          <w:ins w:id="511" w:author="Eric Haas" w:date="2016-07-18T18:47:00Z"/>
        </w:rPr>
      </w:pPr>
      <w:ins w:id="512" w:author="Eric Haas" w:date="2016-07-18T18:47:00Z">
        <w:r>
          <w:t xml:space="preserve">names are  </w:t>
        </w:r>
        <w:proofErr w:type="spellStart"/>
        <w:r w:rsidR="002E093A">
          <w:t>daf</w:t>
        </w:r>
        <w:proofErr w:type="spellEnd"/>
        <w:r w:rsidR="002E093A">
          <w:t>-core-[</w:t>
        </w:r>
        <w:r w:rsidR="002E093A" w:rsidRPr="00503289">
          <w:rPr>
            <w:rFonts w:ascii="Calibri" w:eastAsia="Times New Roman" w:hAnsi="Calibri" w:cs="Times New Roman"/>
            <w:color w:val="000000"/>
          </w:rPr>
          <w:t>profile]</w:t>
        </w:r>
        <w:r w:rsidR="005A264B">
          <w:rPr>
            <w:rFonts w:ascii="Calibri" w:eastAsia="Times New Roman" w:hAnsi="Calibri" w:cs="Times New Roman"/>
            <w:color w:val="000000"/>
          </w:rPr>
          <w:t>-example</w:t>
        </w:r>
        <w:r w:rsidR="002E093A">
          <w:rPr>
            <w:rFonts w:ascii="Calibri" w:eastAsia="Times New Roman" w:hAnsi="Calibri" w:cs="Times New Roman"/>
            <w:color w:val="000000"/>
          </w:rPr>
          <w:t>-json</w:t>
        </w:r>
        <w:r w:rsidR="002E093A" w:rsidRPr="00503289">
          <w:rPr>
            <w:rFonts w:ascii="Calibri" w:eastAsia="Times New Roman" w:hAnsi="Calibri" w:cs="Times New Roman"/>
            <w:color w:val="000000"/>
          </w:rPr>
          <w:t>.</w:t>
        </w:r>
        <w:r w:rsidR="002E093A">
          <w:rPr>
            <w:rFonts w:ascii="Calibri" w:eastAsia="Times New Roman" w:hAnsi="Calibri" w:cs="Times New Roman"/>
            <w:color w:val="000000"/>
          </w:rPr>
          <w:t>html</w:t>
        </w:r>
      </w:ins>
    </w:p>
    <w:p w:rsidR="002E093A" w:rsidRDefault="00AC7807" w:rsidP="002E093A">
      <w:pPr>
        <w:pStyle w:val="ListParagraph"/>
        <w:numPr>
          <w:ilvl w:val="3"/>
          <w:numId w:val="2"/>
        </w:numPr>
        <w:rPr>
          <w:ins w:id="513" w:author="Eric Haas" w:date="2016-07-18T18:47:00Z"/>
        </w:rPr>
      </w:pPr>
      <w:ins w:id="514" w:author="Eric Haas" w:date="2016-07-18T18:47:00Z">
        <w:r>
          <w:t xml:space="preserve">names are  </w:t>
        </w:r>
        <w:proofErr w:type="spellStart"/>
        <w:r w:rsidR="002E093A">
          <w:t>daf</w:t>
        </w:r>
        <w:proofErr w:type="spellEnd"/>
        <w:r w:rsidR="002E093A">
          <w:t>-core-[</w:t>
        </w:r>
        <w:r w:rsidR="002E093A" w:rsidRPr="00503289">
          <w:rPr>
            <w:rFonts w:ascii="Calibri" w:eastAsia="Times New Roman" w:hAnsi="Calibri" w:cs="Times New Roman"/>
            <w:color w:val="000000"/>
          </w:rPr>
          <w:t>profile]</w:t>
        </w:r>
        <w:r w:rsidR="005A264B">
          <w:rPr>
            <w:rFonts w:ascii="Calibri" w:eastAsia="Times New Roman" w:hAnsi="Calibri" w:cs="Times New Roman"/>
            <w:color w:val="000000"/>
          </w:rPr>
          <w:t>-example</w:t>
        </w:r>
        <w:r w:rsidR="002E093A">
          <w:rPr>
            <w:rFonts w:ascii="Calibri" w:eastAsia="Times New Roman" w:hAnsi="Calibri" w:cs="Times New Roman"/>
            <w:color w:val="000000"/>
          </w:rPr>
          <w:t>-xml</w:t>
        </w:r>
        <w:r w:rsidR="002E093A" w:rsidRPr="00503289">
          <w:rPr>
            <w:rFonts w:ascii="Calibri" w:eastAsia="Times New Roman" w:hAnsi="Calibri" w:cs="Times New Roman"/>
            <w:color w:val="000000"/>
          </w:rPr>
          <w:t>.</w:t>
        </w:r>
        <w:r w:rsidR="002E093A">
          <w:rPr>
            <w:rFonts w:ascii="Calibri" w:eastAsia="Times New Roman" w:hAnsi="Calibri" w:cs="Times New Roman"/>
            <w:color w:val="000000"/>
          </w:rPr>
          <w:t>html</w:t>
        </w:r>
      </w:ins>
    </w:p>
    <w:p w:rsidR="002E093A" w:rsidRDefault="002E093A" w:rsidP="002E093A">
      <w:pPr>
        <w:pStyle w:val="ListParagraph"/>
        <w:numPr>
          <w:ilvl w:val="3"/>
          <w:numId w:val="2"/>
        </w:numPr>
        <w:rPr>
          <w:ins w:id="515" w:author="Eric Haas" w:date="2016-07-18T18:47:00Z"/>
        </w:rPr>
      </w:pPr>
      <w:proofErr w:type="spellStart"/>
      <w:ins w:id="516" w:author="Eric Haas" w:date="2016-07-18T18:47:00Z">
        <w:r>
          <w:t>rdf</w:t>
        </w:r>
        <w:proofErr w:type="spellEnd"/>
        <w:r>
          <w:t xml:space="preserve"> for later</w:t>
        </w:r>
      </w:ins>
    </w:p>
    <w:p w:rsidR="005A264B" w:rsidRDefault="002E093A" w:rsidP="00A01D91">
      <w:pPr>
        <w:pStyle w:val="ListParagraph"/>
        <w:numPr>
          <w:ilvl w:val="1"/>
          <w:numId w:val="2"/>
        </w:numPr>
        <w:rPr>
          <w:ins w:id="517" w:author="Eric Haas" w:date="2016-07-18T19:17:00Z"/>
        </w:rPr>
      </w:pPr>
      <w:ins w:id="518" w:author="Eric Haas" w:date="2016-07-18T18:48:00Z">
        <w:r>
          <w:t>create examples and upload to resources directory</w:t>
        </w:r>
      </w:ins>
      <w:ins w:id="519" w:author="Eric Haas" w:date="2016-07-18T19:11:00Z">
        <w:r w:rsidR="004834B5">
          <w:t xml:space="preserve"> ( will use </w:t>
        </w:r>
        <w:proofErr w:type="spellStart"/>
        <w:r w:rsidR="004834B5">
          <w:t>mapper</w:t>
        </w:r>
        <w:proofErr w:type="spellEnd"/>
        <w:r w:rsidR="004834B5">
          <w:t xml:space="preserve"> to create each of these for </w:t>
        </w:r>
        <w:proofErr w:type="spellStart"/>
        <w:r w:rsidR="004834B5">
          <w:t>STU3</w:t>
        </w:r>
      </w:ins>
      <w:proofErr w:type="spellEnd"/>
    </w:p>
    <w:p w:rsidR="00417B72" w:rsidRDefault="00AC7807">
      <w:pPr>
        <w:pStyle w:val="ListParagraph"/>
        <w:numPr>
          <w:ilvl w:val="2"/>
          <w:numId w:val="2"/>
        </w:numPr>
        <w:rPr>
          <w:ins w:id="520" w:author="Eric Haas" w:date="2016-07-18T19:00:00Z"/>
        </w:rPr>
        <w:pPrChange w:id="521" w:author="Eric Haas" w:date="2016-07-18T19:17:00Z">
          <w:pPr>
            <w:pStyle w:val="ListParagraph"/>
            <w:numPr>
              <w:ilvl w:val="1"/>
              <w:numId w:val="2"/>
            </w:numPr>
            <w:ind w:left="1440" w:hanging="360"/>
          </w:pPr>
        </w:pPrChange>
      </w:pPr>
      <w:ins w:id="522" w:author="Eric Haas" w:date="2016-07-18T19:17:00Z">
        <w:r>
          <w:t>save</w:t>
        </w:r>
      </w:ins>
      <w:ins w:id="523" w:author="Eric Haas" w:date="2016-07-18T19:18:00Z">
        <w:r>
          <w:t xml:space="preserve"> as </w:t>
        </w:r>
      </w:ins>
      <w:ins w:id="524" w:author="Eric Haas" w:date="2016-07-18T19:17:00Z">
        <w:r>
          <w:t xml:space="preserve"> </w:t>
        </w:r>
        <w:proofErr w:type="spellStart"/>
        <w:r>
          <w:t>daf</w:t>
        </w:r>
        <w:proofErr w:type="spellEnd"/>
        <w:r>
          <w:t>-core-[</w:t>
        </w:r>
        <w:r>
          <w:rPr>
            <w:rFonts w:ascii="Calibri" w:eastAsia="Times New Roman" w:hAnsi="Calibri" w:cs="Times New Roman"/>
            <w:color w:val="000000"/>
          </w:rPr>
          <w:t>profile</w:t>
        </w:r>
        <w:r w:rsidRPr="00503289">
          <w:rPr>
            <w:rFonts w:ascii="Calibri" w:eastAsia="Times New Roman" w:hAnsi="Calibri" w:cs="Times New Roman"/>
            <w:color w:val="000000"/>
          </w:rPr>
          <w:t>]</w:t>
        </w:r>
        <w:r>
          <w:rPr>
            <w:rFonts w:ascii="Calibri" w:eastAsia="Times New Roman" w:hAnsi="Calibri" w:cs="Times New Roman"/>
            <w:color w:val="000000"/>
          </w:rPr>
          <w:t>-example</w:t>
        </w:r>
        <w:r w:rsidRPr="00503289">
          <w:rPr>
            <w:rFonts w:ascii="Calibri" w:eastAsia="Times New Roman" w:hAnsi="Calibri" w:cs="Times New Roman"/>
            <w:color w:val="000000"/>
          </w:rPr>
          <w:t>.</w:t>
        </w:r>
      </w:ins>
      <w:ins w:id="525" w:author="Eric Haas" w:date="2016-07-18T19:18:00Z">
        <w:r>
          <w:rPr>
            <w:rFonts w:ascii="Calibri" w:eastAsia="Times New Roman" w:hAnsi="Calibri" w:cs="Times New Roman"/>
            <w:color w:val="000000"/>
          </w:rPr>
          <w:t>xml</w:t>
        </w:r>
      </w:ins>
    </w:p>
    <w:p w:rsidR="00417B72" w:rsidRDefault="005A264B">
      <w:pPr>
        <w:pStyle w:val="ListParagraph"/>
        <w:numPr>
          <w:ilvl w:val="2"/>
          <w:numId w:val="2"/>
        </w:numPr>
        <w:rPr>
          <w:ins w:id="526" w:author="Eric Haas" w:date="2016-07-18T19:00:00Z"/>
        </w:rPr>
        <w:pPrChange w:id="527" w:author="Eric Haas" w:date="2016-07-18T19:00:00Z">
          <w:pPr>
            <w:pStyle w:val="ListParagraph"/>
            <w:numPr>
              <w:ilvl w:val="1"/>
              <w:numId w:val="2"/>
            </w:numPr>
            <w:ind w:left="1440" w:hanging="360"/>
          </w:pPr>
        </w:pPrChange>
      </w:pPr>
      <w:ins w:id="528" w:author="Eric Haas" w:date="2016-07-18T19:00:00Z">
        <w:r>
          <w:t xml:space="preserve">use </w:t>
        </w:r>
        <w:proofErr w:type="spellStart"/>
        <w:r>
          <w:t>STU3</w:t>
        </w:r>
        <w:proofErr w:type="spellEnd"/>
        <w:r>
          <w:t xml:space="preserve"> schema to validate</w:t>
        </w:r>
      </w:ins>
    </w:p>
    <w:p w:rsidR="005A264B" w:rsidRDefault="004834B5" w:rsidP="005A264B">
      <w:pPr>
        <w:pStyle w:val="ListParagraph"/>
        <w:numPr>
          <w:ilvl w:val="2"/>
          <w:numId w:val="2"/>
        </w:numPr>
        <w:rPr>
          <w:ins w:id="529" w:author="Eric Haas" w:date="2016-07-18T19:02:00Z"/>
        </w:rPr>
      </w:pPr>
      <w:ins w:id="530" w:author="Eric Haas" w:date="2016-07-18T19:00:00Z">
        <w:r>
          <w:t xml:space="preserve">Add profile </w:t>
        </w:r>
      </w:ins>
      <w:ins w:id="531" w:author="Eric Haas" w:date="2016-07-18T19:03:00Z">
        <w:r>
          <w:t>tag</w:t>
        </w:r>
      </w:ins>
      <w:ins w:id="532" w:author="Eric Haas" w:date="2016-07-18T19:00:00Z">
        <w:r w:rsidR="005A264B">
          <w:t xml:space="preserve"> for </w:t>
        </w:r>
        <w:proofErr w:type="spellStart"/>
        <w:r w:rsidR="005A264B">
          <w:t>DAF</w:t>
        </w:r>
        <w:proofErr w:type="spellEnd"/>
        <w:r w:rsidR="005A264B">
          <w:t xml:space="preserve">-Core </w:t>
        </w:r>
      </w:ins>
    </w:p>
    <w:p w:rsidR="00417B72" w:rsidRDefault="00417B72">
      <w:pPr>
        <w:pStyle w:val="ListParagraph"/>
        <w:ind w:left="2160"/>
        <w:rPr>
          <w:ins w:id="533" w:author="Eric Haas" w:date="2016-07-18T19:00:00Z"/>
        </w:rPr>
        <w:pPrChange w:id="534" w:author="Eric Haas" w:date="2016-07-18T19:02:00Z">
          <w:pPr>
            <w:pStyle w:val="ListParagraph"/>
            <w:numPr>
              <w:ilvl w:val="2"/>
              <w:numId w:val="2"/>
            </w:numPr>
            <w:ind w:left="2160" w:hanging="180"/>
          </w:pPr>
        </w:pPrChange>
      </w:pPr>
    </w:p>
    <w:p w:rsidR="00417B72" w:rsidRDefault="005A264B">
      <w:pPr>
        <w:pStyle w:val="ListParagraph"/>
        <w:numPr>
          <w:ilvl w:val="2"/>
          <w:numId w:val="2"/>
        </w:numPr>
        <w:rPr>
          <w:ins w:id="535" w:author="Eric Haas" w:date="2016-07-18T18:53:00Z"/>
        </w:rPr>
        <w:pPrChange w:id="536" w:author="Eric Haas" w:date="2016-07-18T19:00:00Z">
          <w:pPr>
            <w:pStyle w:val="ListParagraph"/>
            <w:numPr>
              <w:ilvl w:val="1"/>
              <w:numId w:val="2"/>
            </w:numPr>
            <w:ind w:left="1440" w:hanging="360"/>
          </w:pPr>
        </w:pPrChange>
      </w:pPr>
      <w:ins w:id="537" w:author="Eric Haas" w:date="2016-07-18T19:00:00Z">
        <w:r>
          <w:t>Can use Argo data for inspiration</w:t>
        </w:r>
      </w:ins>
    </w:p>
    <w:p w:rsidR="005A264B" w:rsidRDefault="005A264B" w:rsidP="00A01D91">
      <w:pPr>
        <w:pStyle w:val="ListParagraph"/>
        <w:numPr>
          <w:ilvl w:val="1"/>
          <w:numId w:val="2"/>
        </w:numPr>
        <w:rPr>
          <w:ins w:id="538" w:author="Eric Haas" w:date="2016-07-18T18:58:00Z"/>
        </w:rPr>
      </w:pPr>
      <w:ins w:id="539" w:author="Eric Haas" w:date="2016-07-18T18:53:00Z">
        <w:r>
          <w:t xml:space="preserve">add to </w:t>
        </w:r>
        <w:proofErr w:type="spellStart"/>
        <w:r>
          <w:t>DAF.json</w:t>
        </w:r>
      </w:ins>
      <w:proofErr w:type="spellEnd"/>
    </w:p>
    <w:p w:rsidR="00417B72" w:rsidRDefault="00CF013F">
      <w:pPr>
        <w:autoSpaceDE w:val="0"/>
        <w:autoSpaceDN w:val="0"/>
        <w:adjustRightInd w:val="0"/>
        <w:spacing w:after="0" w:line="240" w:lineRule="auto"/>
        <w:ind w:left="360"/>
        <w:rPr>
          <w:ins w:id="540" w:author="Eric Haas" w:date="2016-07-18T18:59:00Z"/>
          <w:rFonts w:ascii="Courier New" w:hAnsi="Courier New" w:cs="Courier New"/>
          <w:color w:val="000000"/>
          <w:highlight w:val="white"/>
          <w:rPrChange w:id="541" w:author="Eric Haas" w:date="2016-07-18T18:59:00Z">
            <w:rPr>
              <w:ins w:id="542" w:author="Eric Haas" w:date="2016-07-18T18:59:00Z"/>
              <w:color w:val="000000"/>
              <w:highlight w:val="white"/>
            </w:rPr>
          </w:rPrChange>
        </w:rPr>
        <w:pPrChange w:id="543" w:author="Eric Haas" w:date="2016-07-18T18:59:00Z">
          <w:pPr>
            <w:pStyle w:val="ListParagraph"/>
            <w:numPr>
              <w:numId w:val="2"/>
            </w:numPr>
            <w:autoSpaceDE w:val="0"/>
            <w:autoSpaceDN w:val="0"/>
            <w:adjustRightInd w:val="0"/>
            <w:spacing w:after="0" w:line="240" w:lineRule="auto"/>
            <w:ind w:hanging="360"/>
          </w:pPr>
        </w:pPrChange>
      </w:pPr>
      <w:ins w:id="544" w:author="Eric Haas" w:date="2016-07-18T18:59:00Z">
        <w:r w:rsidRPr="00CF013F">
          <w:rPr>
            <w:rFonts w:ascii="Courier New" w:hAnsi="Courier New" w:cs="Courier New"/>
            <w:color w:val="000000"/>
            <w:highlight w:val="white"/>
            <w:rPrChange w:id="545" w:author="Eric Haas" w:date="2016-07-18T18:59:00Z">
              <w:rPr>
                <w:color w:val="000000"/>
                <w:sz w:val="18"/>
                <w:szCs w:val="18"/>
                <w:highlight w:val="white"/>
                <w:u w:val="single"/>
              </w:rPr>
            </w:rPrChange>
          </w:rPr>
          <w:tab/>
        </w:r>
        <w:r w:rsidRPr="00CF013F">
          <w:rPr>
            <w:rFonts w:ascii="Courier New" w:hAnsi="Courier New" w:cs="Courier New"/>
            <w:color w:val="000000"/>
            <w:highlight w:val="white"/>
            <w:rPrChange w:id="546" w:author="Eric Haas" w:date="2016-07-18T18:59:00Z">
              <w:rPr>
                <w:color w:val="000000"/>
                <w:sz w:val="18"/>
                <w:szCs w:val="18"/>
                <w:highlight w:val="white"/>
                <w:u w:val="single"/>
              </w:rPr>
            </w:rPrChange>
          </w:rPr>
          <w:tab/>
        </w:r>
        <w:r w:rsidRPr="00CF013F">
          <w:rPr>
            <w:rFonts w:ascii="Courier New" w:hAnsi="Courier New" w:cs="Courier New"/>
            <w:color w:val="800000"/>
            <w:highlight w:val="white"/>
            <w:rPrChange w:id="547" w:author="Eric Haas" w:date="2016-07-18T18:59:00Z">
              <w:rPr>
                <w:rFonts w:ascii="Courier New" w:hAnsi="Courier New" w:cs="Courier New"/>
                <w:color w:val="800000"/>
                <w:sz w:val="18"/>
                <w:szCs w:val="18"/>
                <w:highlight w:val="white"/>
                <w:u w:val="single"/>
              </w:rPr>
            </w:rPrChange>
          </w:rPr>
          <w:t>"</w:t>
        </w:r>
        <w:proofErr w:type="spellStart"/>
        <w:r w:rsidRPr="00CF013F">
          <w:rPr>
            <w:rFonts w:ascii="Courier New" w:hAnsi="Courier New" w:cs="Courier New"/>
            <w:color w:val="800000"/>
            <w:highlight w:val="white"/>
            <w:rPrChange w:id="548" w:author="Eric Haas" w:date="2016-07-18T18:59:00Z">
              <w:rPr>
                <w:rFonts w:ascii="Courier New" w:hAnsi="Courier New" w:cs="Courier New"/>
                <w:color w:val="800000"/>
                <w:sz w:val="18"/>
                <w:szCs w:val="18"/>
                <w:highlight w:val="white"/>
                <w:u w:val="single"/>
              </w:rPr>
            </w:rPrChange>
          </w:rPr>
          <w:t>AllergyIntolerance</w:t>
        </w:r>
        <w:proofErr w:type="spellEnd"/>
        <w:r w:rsidRPr="00CF013F">
          <w:rPr>
            <w:rFonts w:ascii="Courier New" w:hAnsi="Courier New" w:cs="Courier New"/>
            <w:color w:val="800000"/>
            <w:highlight w:val="white"/>
            <w:rPrChange w:id="549" w:author="Eric Haas" w:date="2016-07-18T18:59:00Z">
              <w:rPr>
                <w:rFonts w:ascii="Courier New" w:hAnsi="Courier New" w:cs="Courier New"/>
                <w:color w:val="800000"/>
                <w:sz w:val="18"/>
                <w:szCs w:val="18"/>
                <w:highlight w:val="white"/>
                <w:u w:val="single"/>
              </w:rPr>
            </w:rPrChange>
          </w:rPr>
          <w:t>/</w:t>
        </w:r>
        <w:r w:rsidR="005A264B">
          <w:rPr>
            <w:rFonts w:ascii="Courier New" w:hAnsi="Courier New" w:cs="Courier New"/>
            <w:color w:val="800000"/>
            <w:highlight w:val="white"/>
          </w:rPr>
          <w:t>example</w:t>
        </w:r>
        <w:r w:rsidRPr="00CF013F">
          <w:rPr>
            <w:rFonts w:ascii="Courier New" w:hAnsi="Courier New" w:cs="Courier New"/>
            <w:color w:val="800000"/>
            <w:highlight w:val="white"/>
            <w:rPrChange w:id="550" w:author="Eric Haas" w:date="2016-07-18T18:59:00Z">
              <w:rPr>
                <w:color w:val="0000FF"/>
                <w:sz w:val="18"/>
                <w:szCs w:val="18"/>
                <w:highlight w:val="white"/>
                <w:u w:val="single"/>
              </w:rPr>
            </w:rPrChange>
          </w:rPr>
          <w:t>"</w:t>
        </w:r>
        <w:r w:rsidRPr="00CF013F">
          <w:rPr>
            <w:rFonts w:ascii="Courier New" w:hAnsi="Courier New" w:cs="Courier New"/>
            <w:color w:val="0000FF"/>
            <w:highlight w:val="white"/>
            <w:rPrChange w:id="551" w:author="Eric Haas" w:date="2016-07-18T18:59:00Z">
              <w:rPr>
                <w:color w:val="0000FF"/>
                <w:sz w:val="18"/>
                <w:szCs w:val="18"/>
                <w:highlight w:val="white"/>
                <w:u w:val="single"/>
              </w:rPr>
            </w:rPrChange>
          </w:rPr>
          <w:t>:</w:t>
        </w:r>
        <w:r w:rsidRPr="00CF013F">
          <w:rPr>
            <w:rFonts w:ascii="Courier New" w:hAnsi="Courier New" w:cs="Courier New"/>
            <w:color w:val="000000"/>
            <w:highlight w:val="white"/>
            <w:rPrChange w:id="552" w:author="Eric Haas" w:date="2016-07-18T18:59:00Z">
              <w:rPr>
                <w:color w:val="000000"/>
                <w:sz w:val="18"/>
                <w:szCs w:val="18"/>
                <w:highlight w:val="white"/>
                <w:u w:val="single"/>
              </w:rPr>
            </w:rPrChange>
          </w:rPr>
          <w:t xml:space="preserve"> </w:t>
        </w:r>
        <w:r w:rsidRPr="00CF013F">
          <w:rPr>
            <w:rFonts w:ascii="Courier New" w:hAnsi="Courier New" w:cs="Courier New"/>
            <w:color w:val="0000FF"/>
            <w:highlight w:val="white"/>
            <w:rPrChange w:id="553" w:author="Eric Haas" w:date="2016-07-18T18:59:00Z">
              <w:rPr>
                <w:color w:val="0000FF"/>
                <w:sz w:val="18"/>
                <w:szCs w:val="18"/>
                <w:highlight w:val="white"/>
                <w:u w:val="single"/>
              </w:rPr>
            </w:rPrChange>
          </w:rPr>
          <w:t>{</w:t>
        </w:r>
      </w:ins>
    </w:p>
    <w:p w:rsidR="00417B72" w:rsidRDefault="00CF013F">
      <w:pPr>
        <w:autoSpaceDE w:val="0"/>
        <w:autoSpaceDN w:val="0"/>
        <w:adjustRightInd w:val="0"/>
        <w:spacing w:after="0" w:line="240" w:lineRule="auto"/>
        <w:ind w:left="360"/>
        <w:rPr>
          <w:ins w:id="554" w:author="Eric Haas" w:date="2016-07-18T18:59:00Z"/>
          <w:rFonts w:ascii="Courier New" w:hAnsi="Courier New" w:cs="Courier New"/>
          <w:color w:val="000000"/>
          <w:highlight w:val="white"/>
          <w:rPrChange w:id="555" w:author="Eric Haas" w:date="2016-07-18T18:59:00Z">
            <w:rPr>
              <w:ins w:id="556" w:author="Eric Haas" w:date="2016-07-18T18:59:00Z"/>
              <w:highlight w:val="white"/>
            </w:rPr>
          </w:rPrChange>
        </w:rPr>
        <w:pPrChange w:id="557" w:author="Eric Haas" w:date="2016-07-18T18:59:00Z">
          <w:pPr>
            <w:pStyle w:val="ListParagraph"/>
            <w:numPr>
              <w:numId w:val="2"/>
            </w:numPr>
            <w:autoSpaceDE w:val="0"/>
            <w:autoSpaceDN w:val="0"/>
            <w:adjustRightInd w:val="0"/>
            <w:spacing w:after="0" w:line="240" w:lineRule="auto"/>
            <w:ind w:hanging="360"/>
          </w:pPr>
        </w:pPrChange>
      </w:pPr>
      <w:ins w:id="558" w:author="Eric Haas" w:date="2016-07-18T18:59:00Z">
        <w:r w:rsidRPr="00CF013F">
          <w:rPr>
            <w:rFonts w:ascii="Courier New" w:hAnsi="Courier New" w:cs="Courier New"/>
            <w:color w:val="000000"/>
            <w:highlight w:val="white"/>
            <w:rPrChange w:id="559" w:author="Eric Haas" w:date="2016-07-18T18:59:00Z">
              <w:rPr>
                <w:color w:val="0000FF"/>
                <w:sz w:val="18"/>
                <w:szCs w:val="18"/>
                <w:highlight w:val="white"/>
                <w:u w:val="single"/>
              </w:rPr>
            </w:rPrChange>
          </w:rPr>
          <w:tab/>
        </w:r>
        <w:r w:rsidRPr="00CF013F">
          <w:rPr>
            <w:rFonts w:ascii="Courier New" w:hAnsi="Courier New" w:cs="Courier New"/>
            <w:color w:val="000000"/>
            <w:highlight w:val="white"/>
            <w:rPrChange w:id="560" w:author="Eric Haas" w:date="2016-07-18T18:59:00Z">
              <w:rPr>
                <w:color w:val="0000FF"/>
                <w:sz w:val="18"/>
                <w:szCs w:val="18"/>
                <w:highlight w:val="white"/>
                <w:u w:val="single"/>
              </w:rPr>
            </w:rPrChange>
          </w:rPr>
          <w:tab/>
        </w:r>
        <w:r w:rsidRPr="00CF013F">
          <w:rPr>
            <w:rFonts w:ascii="Courier New" w:hAnsi="Courier New" w:cs="Courier New"/>
            <w:color w:val="000000"/>
            <w:highlight w:val="white"/>
            <w:rPrChange w:id="561" w:author="Eric Haas" w:date="2016-07-18T18:59:00Z">
              <w:rPr>
                <w:color w:val="0000FF"/>
                <w:sz w:val="18"/>
                <w:szCs w:val="18"/>
                <w:highlight w:val="white"/>
                <w:u w:val="single"/>
              </w:rPr>
            </w:rPrChange>
          </w:rPr>
          <w:tab/>
        </w:r>
        <w:r w:rsidRPr="00CF013F">
          <w:rPr>
            <w:rFonts w:ascii="Courier New" w:hAnsi="Courier New" w:cs="Courier New"/>
            <w:color w:val="800000"/>
            <w:highlight w:val="white"/>
            <w:rPrChange w:id="562" w:author="Eric Haas" w:date="2016-07-18T18:59:00Z">
              <w:rPr>
                <w:color w:val="800000"/>
                <w:sz w:val="18"/>
                <w:szCs w:val="18"/>
                <w:highlight w:val="white"/>
                <w:u w:val="single"/>
              </w:rPr>
            </w:rPrChange>
          </w:rPr>
          <w:t>"</w:t>
        </w:r>
        <w:proofErr w:type="gramStart"/>
        <w:r w:rsidRPr="00CF013F">
          <w:rPr>
            <w:rFonts w:ascii="Courier New" w:hAnsi="Courier New" w:cs="Courier New"/>
            <w:color w:val="800000"/>
            <w:highlight w:val="white"/>
            <w:rPrChange w:id="563" w:author="Eric Haas" w:date="2016-07-18T18:59:00Z">
              <w:rPr>
                <w:color w:val="800000"/>
                <w:sz w:val="18"/>
                <w:szCs w:val="18"/>
                <w:highlight w:val="white"/>
                <w:u w:val="single"/>
              </w:rPr>
            </w:rPrChange>
          </w:rPr>
          <w:t>base</w:t>
        </w:r>
        <w:proofErr w:type="gramEnd"/>
        <w:r w:rsidRPr="00CF013F">
          <w:rPr>
            <w:rFonts w:ascii="Courier New" w:hAnsi="Courier New" w:cs="Courier New"/>
            <w:color w:val="800000"/>
            <w:highlight w:val="white"/>
            <w:rPrChange w:id="564" w:author="Eric Haas" w:date="2016-07-18T18:59:00Z">
              <w:rPr>
                <w:color w:val="800000"/>
                <w:sz w:val="18"/>
                <w:szCs w:val="18"/>
                <w:highlight w:val="white"/>
                <w:u w:val="single"/>
              </w:rPr>
            </w:rPrChange>
          </w:rPr>
          <w:t>"</w:t>
        </w:r>
        <w:r w:rsidRPr="00CF013F">
          <w:rPr>
            <w:rFonts w:ascii="Courier New" w:hAnsi="Courier New" w:cs="Courier New"/>
            <w:color w:val="0000FF"/>
            <w:highlight w:val="white"/>
            <w:rPrChange w:id="565" w:author="Eric Haas" w:date="2016-07-18T18:59:00Z">
              <w:rPr>
                <w:color w:val="0000FF"/>
                <w:sz w:val="18"/>
                <w:szCs w:val="18"/>
                <w:highlight w:val="white"/>
                <w:u w:val="single"/>
              </w:rPr>
            </w:rPrChange>
          </w:rPr>
          <w:t>:</w:t>
        </w:r>
        <w:r w:rsidRPr="00CF013F">
          <w:rPr>
            <w:rFonts w:ascii="Courier New" w:hAnsi="Courier New" w:cs="Courier New"/>
            <w:color w:val="000000"/>
            <w:highlight w:val="white"/>
            <w:rPrChange w:id="566" w:author="Eric Haas" w:date="2016-07-18T18:59:00Z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u w:val="single"/>
              </w:rPr>
            </w:rPrChange>
          </w:rPr>
          <w:t xml:space="preserve"> "allergyintolerance-</w:t>
        </w:r>
        <w:r w:rsidR="005A264B">
          <w:rPr>
            <w:rFonts w:ascii="Courier New" w:hAnsi="Courier New" w:cs="Courier New"/>
            <w:color w:val="000000"/>
            <w:highlight w:val="white"/>
          </w:rPr>
          <w:t>example</w:t>
        </w:r>
        <w:r w:rsidRPr="00CF013F">
          <w:rPr>
            <w:rFonts w:ascii="Courier New" w:hAnsi="Courier New" w:cs="Courier New"/>
            <w:color w:val="000000"/>
            <w:highlight w:val="white"/>
            <w:rPrChange w:id="567" w:author="Eric Haas" w:date="2016-07-18T18:59:00Z">
              <w:rPr>
                <w:color w:val="0000FF"/>
                <w:sz w:val="18"/>
                <w:szCs w:val="18"/>
                <w:highlight w:val="white"/>
                <w:u w:val="single"/>
              </w:rPr>
            </w:rPrChange>
          </w:rPr>
          <w:t>.html"</w:t>
        </w:r>
        <w:r w:rsidRPr="00CF013F">
          <w:rPr>
            <w:rFonts w:ascii="Courier New" w:hAnsi="Courier New" w:cs="Courier New"/>
            <w:color w:val="0000FF"/>
            <w:highlight w:val="white"/>
            <w:rPrChange w:id="568" w:author="Eric Haas" w:date="2016-07-18T18:59:00Z">
              <w:rPr>
                <w:color w:val="0000FF"/>
                <w:sz w:val="18"/>
                <w:szCs w:val="18"/>
                <w:highlight w:val="white"/>
                <w:u w:val="single"/>
              </w:rPr>
            </w:rPrChange>
          </w:rPr>
          <w:t>,</w:t>
        </w:r>
      </w:ins>
    </w:p>
    <w:p w:rsidR="00417B72" w:rsidRDefault="00CF013F">
      <w:pPr>
        <w:autoSpaceDE w:val="0"/>
        <w:autoSpaceDN w:val="0"/>
        <w:adjustRightInd w:val="0"/>
        <w:spacing w:after="0" w:line="240" w:lineRule="auto"/>
        <w:ind w:left="360"/>
        <w:rPr>
          <w:ins w:id="569" w:author="Eric Haas" w:date="2016-07-18T18:59:00Z"/>
          <w:rFonts w:ascii="Courier New" w:hAnsi="Courier New" w:cs="Courier New"/>
          <w:color w:val="000000"/>
          <w:highlight w:val="white"/>
          <w:rPrChange w:id="570" w:author="Eric Haas" w:date="2016-07-18T18:59:00Z">
            <w:rPr>
              <w:ins w:id="571" w:author="Eric Haas" w:date="2016-07-18T18:59:00Z"/>
              <w:color w:val="000000"/>
              <w:highlight w:val="white"/>
            </w:rPr>
          </w:rPrChange>
        </w:rPr>
        <w:pPrChange w:id="572" w:author="Eric Haas" w:date="2016-07-18T18:59:00Z">
          <w:pPr>
            <w:pStyle w:val="ListParagraph"/>
            <w:numPr>
              <w:numId w:val="2"/>
            </w:numPr>
            <w:autoSpaceDE w:val="0"/>
            <w:autoSpaceDN w:val="0"/>
            <w:adjustRightInd w:val="0"/>
            <w:spacing w:after="0" w:line="240" w:lineRule="auto"/>
            <w:ind w:hanging="360"/>
          </w:pPr>
        </w:pPrChange>
      </w:pPr>
      <w:ins w:id="573" w:author="Eric Haas" w:date="2016-07-18T18:59:00Z">
        <w:r w:rsidRPr="00CF013F">
          <w:rPr>
            <w:rFonts w:ascii="Courier New" w:hAnsi="Courier New" w:cs="Courier New"/>
            <w:color w:val="000000"/>
            <w:highlight w:val="white"/>
            <w:rPrChange w:id="574" w:author="Eric Haas" w:date="2016-07-18T18:59:00Z">
              <w:rPr>
                <w:color w:val="000000"/>
                <w:sz w:val="18"/>
                <w:szCs w:val="18"/>
                <w:highlight w:val="white"/>
                <w:u w:val="single"/>
              </w:rPr>
            </w:rPrChange>
          </w:rPr>
          <w:t xml:space="preserve">      </w:t>
        </w:r>
        <w:r w:rsidRPr="00CF013F">
          <w:rPr>
            <w:rFonts w:ascii="Courier New" w:hAnsi="Courier New" w:cs="Courier New"/>
            <w:color w:val="800000"/>
            <w:highlight w:val="white"/>
            <w:rPrChange w:id="575" w:author="Eric Haas" w:date="2016-07-18T18:59:00Z">
              <w:rPr>
                <w:color w:val="0000FF"/>
                <w:sz w:val="18"/>
                <w:szCs w:val="18"/>
                <w:highlight w:val="white"/>
                <w:u w:val="single"/>
              </w:rPr>
            </w:rPrChange>
          </w:rPr>
          <w:t>"</w:t>
        </w:r>
        <w:proofErr w:type="gramStart"/>
        <w:r w:rsidRPr="00CF013F">
          <w:rPr>
            <w:rFonts w:ascii="Courier New" w:hAnsi="Courier New" w:cs="Courier New"/>
            <w:color w:val="800000"/>
            <w:highlight w:val="white"/>
            <w:rPrChange w:id="576" w:author="Eric Haas" w:date="2016-07-18T18:59:00Z">
              <w:rPr>
                <w:color w:val="0000FF"/>
                <w:sz w:val="18"/>
                <w:szCs w:val="18"/>
                <w:highlight w:val="white"/>
                <w:u w:val="single"/>
              </w:rPr>
            </w:rPrChange>
          </w:rPr>
          <w:t>template-base</w:t>
        </w:r>
        <w:proofErr w:type="gramEnd"/>
        <w:r w:rsidRPr="00CF013F">
          <w:rPr>
            <w:rFonts w:ascii="Courier New" w:hAnsi="Courier New" w:cs="Courier New"/>
            <w:color w:val="800000"/>
            <w:highlight w:val="white"/>
            <w:rPrChange w:id="577" w:author="Eric Haas" w:date="2016-07-18T18:59:00Z">
              <w:rPr>
                <w:color w:val="0000FF"/>
                <w:sz w:val="18"/>
                <w:szCs w:val="18"/>
                <w:highlight w:val="white"/>
                <w:u w:val="single"/>
              </w:rPr>
            </w:rPrChange>
          </w:rPr>
          <w:t>"</w:t>
        </w:r>
        <w:r w:rsidRPr="00CF013F">
          <w:rPr>
            <w:rFonts w:ascii="Courier New" w:hAnsi="Courier New" w:cs="Courier New"/>
            <w:color w:val="000000"/>
            <w:highlight w:val="white"/>
            <w:rPrChange w:id="578" w:author="Eric Haas" w:date="2016-07-18T18:59:00Z">
              <w:rPr>
                <w:color w:val="000000"/>
                <w:sz w:val="18"/>
                <w:szCs w:val="18"/>
                <w:highlight w:val="white"/>
                <w:u w:val="single"/>
              </w:rPr>
            </w:rPrChange>
          </w:rPr>
          <w:t xml:space="preserve"> </w:t>
        </w:r>
        <w:r w:rsidRPr="00CF013F">
          <w:rPr>
            <w:rFonts w:ascii="Courier New" w:hAnsi="Courier New" w:cs="Courier New"/>
            <w:color w:val="0000FF"/>
            <w:highlight w:val="white"/>
            <w:rPrChange w:id="579" w:author="Eric Haas" w:date="2016-07-18T18:59:00Z">
              <w:rPr>
                <w:color w:val="0000FF"/>
                <w:sz w:val="18"/>
                <w:szCs w:val="18"/>
                <w:highlight w:val="white"/>
                <w:u w:val="single"/>
              </w:rPr>
            </w:rPrChange>
          </w:rPr>
          <w:t>:</w:t>
        </w:r>
        <w:r w:rsidRPr="00CF013F">
          <w:rPr>
            <w:rFonts w:ascii="Courier New" w:hAnsi="Courier New" w:cs="Courier New"/>
            <w:color w:val="000000"/>
            <w:highlight w:val="white"/>
            <w:rPrChange w:id="580" w:author="Eric Haas" w:date="2016-07-18T18:59:00Z">
              <w:rPr>
                <w:color w:val="000000"/>
                <w:sz w:val="18"/>
                <w:szCs w:val="18"/>
                <w:highlight w:val="white"/>
                <w:u w:val="single"/>
              </w:rPr>
            </w:rPrChange>
          </w:rPr>
          <w:t xml:space="preserve"> </w:t>
        </w:r>
        <w:r w:rsidRPr="00CF013F">
          <w:rPr>
            <w:rFonts w:ascii="Courier New" w:hAnsi="Courier New" w:cs="Courier New"/>
            <w:color w:val="008080"/>
            <w:highlight w:val="white"/>
            <w:rPrChange w:id="581" w:author="Eric Haas" w:date="2016-07-18T18:59:00Z">
              <w:rPr>
                <w:color w:val="008080"/>
                <w:sz w:val="18"/>
                <w:szCs w:val="18"/>
                <w:highlight w:val="white"/>
                <w:u w:val="single"/>
              </w:rPr>
            </w:rPrChange>
          </w:rPr>
          <w:t>null</w:t>
        </w:r>
      </w:ins>
    </w:p>
    <w:p w:rsidR="00417B72" w:rsidRDefault="00CF013F">
      <w:pPr>
        <w:autoSpaceDE w:val="0"/>
        <w:autoSpaceDN w:val="0"/>
        <w:adjustRightInd w:val="0"/>
        <w:spacing w:after="0" w:line="240" w:lineRule="auto"/>
        <w:ind w:left="360"/>
        <w:rPr>
          <w:ins w:id="582" w:author="Eric Haas" w:date="2016-07-18T18:59:00Z"/>
          <w:rFonts w:ascii="Courier New" w:hAnsi="Courier New" w:cs="Courier New"/>
          <w:color w:val="000000"/>
          <w:highlight w:val="white"/>
          <w:rPrChange w:id="583" w:author="Eric Haas" w:date="2016-07-18T18:59:00Z">
            <w:rPr>
              <w:ins w:id="584" w:author="Eric Haas" w:date="2016-07-18T18:59:00Z"/>
              <w:highlight w:val="white"/>
            </w:rPr>
          </w:rPrChange>
        </w:rPr>
        <w:pPrChange w:id="585" w:author="Eric Haas" w:date="2016-07-18T18:59:00Z">
          <w:pPr>
            <w:pStyle w:val="ListParagraph"/>
            <w:numPr>
              <w:numId w:val="2"/>
            </w:numPr>
            <w:autoSpaceDE w:val="0"/>
            <w:autoSpaceDN w:val="0"/>
            <w:adjustRightInd w:val="0"/>
            <w:spacing w:after="0" w:line="240" w:lineRule="auto"/>
            <w:ind w:hanging="360"/>
          </w:pPr>
        </w:pPrChange>
      </w:pPr>
      <w:ins w:id="586" w:author="Eric Haas" w:date="2016-07-18T18:59:00Z">
        <w:r w:rsidRPr="00CF013F">
          <w:rPr>
            <w:rFonts w:ascii="Courier New" w:hAnsi="Courier New" w:cs="Courier New"/>
            <w:color w:val="000000"/>
            <w:highlight w:val="white"/>
            <w:rPrChange w:id="587" w:author="Eric Haas" w:date="2016-07-18T18:59:00Z">
              <w:rPr>
                <w:color w:val="0000FF"/>
                <w:sz w:val="18"/>
                <w:szCs w:val="18"/>
                <w:highlight w:val="white"/>
                <w:u w:val="single"/>
              </w:rPr>
            </w:rPrChange>
          </w:rPr>
          <w:tab/>
        </w:r>
        <w:r w:rsidRPr="00CF013F">
          <w:rPr>
            <w:rFonts w:ascii="Courier New" w:hAnsi="Courier New" w:cs="Courier New"/>
            <w:color w:val="000000"/>
            <w:highlight w:val="white"/>
            <w:rPrChange w:id="588" w:author="Eric Haas" w:date="2016-07-18T18:59:00Z">
              <w:rPr>
                <w:color w:val="0000FF"/>
                <w:sz w:val="18"/>
                <w:szCs w:val="18"/>
                <w:highlight w:val="white"/>
                <w:u w:val="single"/>
              </w:rPr>
            </w:rPrChange>
          </w:rPr>
          <w:tab/>
        </w:r>
        <w:r w:rsidRPr="00CF013F">
          <w:rPr>
            <w:rFonts w:ascii="Courier New" w:hAnsi="Courier New" w:cs="Courier New"/>
            <w:color w:val="0000FF"/>
            <w:highlight w:val="white"/>
            <w:rPrChange w:id="589" w:author="Eric Haas" w:date="2016-07-18T18:59:00Z">
              <w:rPr>
                <w:color w:val="0000FF"/>
                <w:sz w:val="18"/>
                <w:szCs w:val="18"/>
                <w:highlight w:val="white"/>
                <w:u w:val="single"/>
              </w:rPr>
            </w:rPrChange>
          </w:rPr>
          <w:t>}</w:t>
        </w:r>
      </w:ins>
    </w:p>
    <w:p w:rsidR="00417B72" w:rsidRDefault="00417B72">
      <w:pPr>
        <w:ind w:left="1080"/>
        <w:rPr>
          <w:ins w:id="590" w:author="Eric Haas" w:date="2016-07-18T18:53:00Z"/>
        </w:rPr>
        <w:pPrChange w:id="591" w:author="Eric Haas" w:date="2016-07-18T18:58:00Z">
          <w:pPr>
            <w:pStyle w:val="ListParagraph"/>
            <w:numPr>
              <w:ilvl w:val="1"/>
              <w:numId w:val="2"/>
            </w:numPr>
            <w:ind w:left="1440" w:hanging="360"/>
          </w:pPr>
        </w:pPrChange>
      </w:pPr>
    </w:p>
    <w:p w:rsidR="00417B72" w:rsidRDefault="005A264B">
      <w:pPr>
        <w:pStyle w:val="ListParagraph"/>
        <w:numPr>
          <w:ilvl w:val="1"/>
          <w:numId w:val="2"/>
        </w:numPr>
        <w:rPr>
          <w:ins w:id="592" w:author="Eric Haas" w:date="2016-07-20T09:23:00Z"/>
        </w:rPr>
      </w:pPr>
      <w:ins w:id="593" w:author="Eric Haas" w:date="2016-07-18T18:53:00Z">
        <w:r>
          <w:t>add to DAF.xml</w:t>
        </w:r>
      </w:ins>
    </w:p>
    <w:p w:rsidR="00417B72" w:rsidRDefault="00417B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="360"/>
        <w:rPr>
          <w:ins w:id="594" w:author="Eric Haas" w:date="2016-07-20T09:23:00Z"/>
        </w:rPr>
        <w:pPrChange w:id="595" w:author="Eric Haas" w:date="2016-07-20T09:23:00Z">
          <w:pPr>
            <w:pStyle w:val="ListParagraph"/>
            <w:numPr>
              <w:numId w:val="2"/>
            </w:numPr>
            <w:ind w:hanging="360"/>
          </w:pPr>
        </w:pPrChange>
      </w:pPr>
    </w:p>
    <w:p w:rsidR="00417B72" w:rsidRDefault="00CF01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ind w:left="360"/>
        <w:rPr>
          <w:ins w:id="596" w:author="Eric Haas" w:date="2016-07-20T09:23:00Z"/>
          <w:rFonts w:ascii="Courier New" w:hAnsi="Courier New" w:cs="Courier New"/>
          <w:color w:val="000000"/>
          <w:highlight w:val="white"/>
          <w:rPrChange w:id="597" w:author="Eric Haas" w:date="2016-07-20T09:23:00Z">
            <w:rPr>
              <w:ins w:id="598" w:author="Eric Haas" w:date="2016-07-20T09:23:00Z"/>
              <w:color w:val="000000"/>
              <w:highlight w:val="white"/>
            </w:rPr>
          </w:rPrChange>
        </w:rPr>
        <w:pPrChange w:id="599" w:author="Eric Haas" w:date="2016-07-20T09:23:00Z">
          <w:pPr>
            <w:pStyle w:val="ListParagraph"/>
            <w:numPr>
              <w:numId w:val="2"/>
            </w:numPr>
            <w:autoSpaceDE w:val="0"/>
            <w:autoSpaceDN w:val="0"/>
            <w:adjustRightInd w:val="0"/>
            <w:spacing w:after="0" w:line="240" w:lineRule="auto"/>
            <w:ind w:hanging="360"/>
          </w:pPr>
        </w:pPrChange>
      </w:pPr>
      <w:ins w:id="600" w:author="Eric Haas" w:date="2016-07-20T09:23:00Z">
        <w:r w:rsidRPr="00CF013F">
          <w:rPr>
            <w:rFonts w:ascii="Courier New" w:hAnsi="Courier New" w:cs="Courier New"/>
            <w:color w:val="0000FF"/>
            <w:highlight w:val="white"/>
            <w:rPrChange w:id="601" w:author="Eric Haas" w:date="2016-07-20T09:23:00Z">
              <w:rPr>
                <w:color w:val="0000FF"/>
                <w:highlight w:val="white"/>
                <w:u w:val="single"/>
              </w:rPr>
            </w:rPrChange>
          </w:rPr>
          <w:t>&lt;</w:t>
        </w:r>
        <w:proofErr w:type="gramStart"/>
        <w:r w:rsidRPr="00CF013F">
          <w:rPr>
            <w:rFonts w:ascii="Courier New" w:hAnsi="Courier New" w:cs="Courier New"/>
            <w:color w:val="800000"/>
            <w:highlight w:val="white"/>
            <w:rPrChange w:id="602" w:author="Eric Haas" w:date="2016-07-20T09:23:00Z">
              <w:rPr>
                <w:color w:val="0000FF"/>
                <w:highlight w:val="white"/>
                <w:u w:val="single"/>
              </w:rPr>
            </w:rPrChange>
          </w:rPr>
          <w:t>resource</w:t>
        </w:r>
        <w:proofErr w:type="gramEnd"/>
        <w:r w:rsidRPr="00CF013F">
          <w:rPr>
            <w:rFonts w:ascii="Courier New" w:hAnsi="Courier New" w:cs="Courier New"/>
            <w:color w:val="0000FF"/>
            <w:highlight w:val="white"/>
            <w:rPrChange w:id="603" w:author="Eric Haas" w:date="2016-07-20T09:23:00Z">
              <w:rPr>
                <w:color w:val="0000FF"/>
                <w:highlight w:val="white"/>
                <w:u w:val="single"/>
              </w:rPr>
            </w:rPrChange>
          </w:rPr>
          <w:t>&gt;</w:t>
        </w:r>
      </w:ins>
    </w:p>
    <w:p w:rsidR="00417B72" w:rsidRDefault="00CF01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ind w:left="360"/>
        <w:rPr>
          <w:ins w:id="604" w:author="Eric Haas" w:date="2016-07-20T09:23:00Z"/>
          <w:rFonts w:ascii="Courier New" w:hAnsi="Courier New" w:cs="Courier New"/>
          <w:color w:val="000000"/>
          <w:highlight w:val="white"/>
          <w:rPrChange w:id="605" w:author="Eric Haas" w:date="2016-07-20T09:23:00Z">
            <w:rPr>
              <w:ins w:id="606" w:author="Eric Haas" w:date="2016-07-20T09:23:00Z"/>
              <w:highlight w:val="white"/>
            </w:rPr>
          </w:rPrChange>
        </w:rPr>
        <w:pPrChange w:id="607" w:author="Eric Haas" w:date="2016-07-20T09:23:00Z">
          <w:pPr>
            <w:pStyle w:val="ListParagraph"/>
            <w:numPr>
              <w:numId w:val="2"/>
            </w:numPr>
            <w:autoSpaceDE w:val="0"/>
            <w:autoSpaceDN w:val="0"/>
            <w:adjustRightInd w:val="0"/>
            <w:spacing w:after="0" w:line="240" w:lineRule="auto"/>
            <w:ind w:hanging="360"/>
          </w:pPr>
        </w:pPrChange>
      </w:pPr>
      <w:ins w:id="608" w:author="Eric Haas" w:date="2016-07-20T09:23:00Z">
        <w:r w:rsidRPr="00CF013F">
          <w:rPr>
            <w:rFonts w:ascii="Courier New" w:hAnsi="Courier New" w:cs="Courier New"/>
            <w:color w:val="000000"/>
            <w:highlight w:val="white"/>
            <w:rPrChange w:id="609" w:author="Eric Haas" w:date="2016-07-20T09:23:00Z">
              <w:rPr>
                <w:color w:val="0000FF"/>
                <w:highlight w:val="white"/>
                <w:u w:val="single"/>
              </w:rPr>
            </w:rPrChange>
          </w:rPr>
          <w:tab/>
        </w:r>
        <w:r w:rsidRPr="00CF013F">
          <w:rPr>
            <w:rFonts w:ascii="Courier New" w:hAnsi="Courier New" w:cs="Courier New"/>
            <w:color w:val="000000"/>
            <w:highlight w:val="white"/>
            <w:rPrChange w:id="610" w:author="Eric Haas" w:date="2016-07-20T09:23:00Z">
              <w:rPr>
                <w:color w:val="0000FF"/>
                <w:highlight w:val="white"/>
                <w:u w:val="single"/>
              </w:rPr>
            </w:rPrChange>
          </w:rPr>
          <w:tab/>
        </w:r>
        <w:r w:rsidRPr="00CF013F">
          <w:rPr>
            <w:rFonts w:ascii="Courier New" w:hAnsi="Courier New" w:cs="Courier New"/>
            <w:color w:val="000000"/>
            <w:highlight w:val="white"/>
            <w:rPrChange w:id="611" w:author="Eric Haas" w:date="2016-07-20T09:23:00Z">
              <w:rPr>
                <w:color w:val="0000FF"/>
                <w:highlight w:val="white"/>
                <w:u w:val="single"/>
              </w:rPr>
            </w:rPrChange>
          </w:rPr>
          <w:tab/>
        </w:r>
        <w:r w:rsidRPr="00CF013F">
          <w:rPr>
            <w:rFonts w:ascii="Courier New" w:hAnsi="Courier New" w:cs="Courier New"/>
            <w:color w:val="0000FF"/>
            <w:highlight w:val="white"/>
            <w:rPrChange w:id="612" w:author="Eric Haas" w:date="2016-07-20T09:23:00Z">
              <w:rPr>
                <w:color w:val="0000FF"/>
                <w:highlight w:val="white"/>
                <w:u w:val="single"/>
              </w:rPr>
            </w:rPrChange>
          </w:rPr>
          <w:t>&lt;</w:t>
        </w:r>
        <w:r w:rsidRPr="00CF013F">
          <w:rPr>
            <w:rFonts w:ascii="Courier New" w:hAnsi="Courier New" w:cs="Courier New"/>
            <w:color w:val="800000"/>
            <w:highlight w:val="white"/>
            <w:rPrChange w:id="613" w:author="Eric Haas" w:date="2016-07-20T09:23:00Z">
              <w:rPr>
                <w:color w:val="800000"/>
                <w:highlight w:val="white"/>
                <w:u w:val="single"/>
              </w:rPr>
            </w:rPrChange>
          </w:rPr>
          <w:t>example</w:t>
        </w:r>
        <w:r w:rsidRPr="00CF013F">
          <w:rPr>
            <w:rFonts w:ascii="Courier New" w:hAnsi="Courier New" w:cs="Courier New"/>
            <w:color w:val="FF0000"/>
            <w:highlight w:val="white"/>
            <w:rPrChange w:id="614" w:author="Eric Haas" w:date="2016-07-20T09:23:00Z">
              <w:rPr>
                <w:color w:val="FF0000"/>
                <w:highlight w:val="white"/>
                <w:u w:val="single"/>
              </w:rPr>
            </w:rPrChange>
          </w:rPr>
          <w:t xml:space="preserve"> value</w:t>
        </w:r>
        <w:r w:rsidRPr="00CF013F">
          <w:rPr>
            <w:rFonts w:ascii="Courier New" w:hAnsi="Courier New" w:cs="Courier New"/>
            <w:color w:val="0000FF"/>
            <w:highlight w:val="white"/>
            <w:rPrChange w:id="615" w:author="Eric Haas" w:date="2016-07-20T09:23:00Z">
              <w:rPr>
                <w:color w:val="0000FF"/>
                <w:highlight w:val="white"/>
                <w:u w:val="single"/>
              </w:rPr>
            </w:rPrChange>
          </w:rPr>
          <w:t>="</w:t>
        </w:r>
        <w:r w:rsidRPr="00CF013F">
          <w:rPr>
            <w:rFonts w:ascii="Courier New" w:hAnsi="Courier New" w:cs="Courier New"/>
            <w:color w:val="000000"/>
            <w:highlight w:val="white"/>
            <w:rPrChange w:id="616" w:author="Eric Haas" w:date="2016-07-20T09:23:00Z">
              <w:rPr>
                <w:color w:val="0000FF"/>
                <w:highlight w:val="white"/>
                <w:u w:val="single"/>
              </w:rPr>
            </w:rPrChange>
          </w:rPr>
          <w:t>true</w:t>
        </w:r>
        <w:r w:rsidRPr="00CF013F">
          <w:rPr>
            <w:rFonts w:ascii="Courier New" w:hAnsi="Courier New" w:cs="Courier New"/>
            <w:color w:val="0000FF"/>
            <w:highlight w:val="white"/>
            <w:rPrChange w:id="617" w:author="Eric Haas" w:date="2016-07-20T09:23:00Z">
              <w:rPr>
                <w:color w:val="0000FF"/>
                <w:highlight w:val="white"/>
                <w:u w:val="single"/>
              </w:rPr>
            </w:rPrChange>
          </w:rPr>
          <w:t>"/&gt;</w:t>
        </w:r>
      </w:ins>
    </w:p>
    <w:p w:rsidR="00417B72" w:rsidRDefault="00CF01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ind w:left="360"/>
        <w:rPr>
          <w:ins w:id="618" w:author="Eric Haas" w:date="2016-07-20T09:23:00Z"/>
          <w:rFonts w:ascii="Courier New" w:hAnsi="Courier New" w:cs="Courier New"/>
          <w:color w:val="000000"/>
          <w:highlight w:val="white"/>
          <w:rPrChange w:id="619" w:author="Eric Haas" w:date="2016-07-20T09:23:00Z">
            <w:rPr>
              <w:ins w:id="620" w:author="Eric Haas" w:date="2016-07-20T09:23:00Z"/>
              <w:highlight w:val="white"/>
            </w:rPr>
          </w:rPrChange>
        </w:rPr>
        <w:pPrChange w:id="621" w:author="Eric Haas" w:date="2016-07-20T09:23:00Z">
          <w:pPr>
            <w:pStyle w:val="ListParagraph"/>
            <w:numPr>
              <w:numId w:val="2"/>
            </w:numPr>
            <w:autoSpaceDE w:val="0"/>
            <w:autoSpaceDN w:val="0"/>
            <w:adjustRightInd w:val="0"/>
            <w:spacing w:after="0" w:line="240" w:lineRule="auto"/>
            <w:ind w:hanging="360"/>
          </w:pPr>
        </w:pPrChange>
      </w:pPr>
      <w:ins w:id="622" w:author="Eric Haas" w:date="2016-07-20T09:23:00Z">
        <w:r w:rsidRPr="00CF013F">
          <w:rPr>
            <w:rFonts w:ascii="Courier New" w:hAnsi="Courier New" w:cs="Courier New"/>
            <w:color w:val="000000"/>
            <w:highlight w:val="white"/>
            <w:rPrChange w:id="623" w:author="Eric Haas" w:date="2016-07-20T09:23:00Z">
              <w:rPr>
                <w:color w:val="0000FF"/>
                <w:highlight w:val="white"/>
                <w:u w:val="single"/>
              </w:rPr>
            </w:rPrChange>
          </w:rPr>
          <w:tab/>
        </w:r>
        <w:r w:rsidRPr="00CF013F">
          <w:rPr>
            <w:rFonts w:ascii="Courier New" w:hAnsi="Courier New" w:cs="Courier New"/>
            <w:color w:val="000000"/>
            <w:highlight w:val="white"/>
            <w:rPrChange w:id="624" w:author="Eric Haas" w:date="2016-07-20T09:23:00Z">
              <w:rPr>
                <w:color w:val="0000FF"/>
                <w:highlight w:val="white"/>
                <w:u w:val="single"/>
              </w:rPr>
            </w:rPrChange>
          </w:rPr>
          <w:tab/>
        </w:r>
        <w:r w:rsidRPr="00CF013F">
          <w:rPr>
            <w:rFonts w:ascii="Courier New" w:hAnsi="Courier New" w:cs="Courier New"/>
            <w:color w:val="000000"/>
            <w:highlight w:val="white"/>
            <w:rPrChange w:id="625" w:author="Eric Haas" w:date="2016-07-20T09:23:00Z">
              <w:rPr>
                <w:color w:val="0000FF"/>
                <w:highlight w:val="white"/>
                <w:u w:val="single"/>
              </w:rPr>
            </w:rPrChange>
          </w:rPr>
          <w:tab/>
        </w:r>
        <w:r w:rsidRPr="00CF013F">
          <w:rPr>
            <w:rFonts w:ascii="Courier New" w:hAnsi="Courier New" w:cs="Courier New"/>
            <w:color w:val="0000FF"/>
            <w:highlight w:val="white"/>
            <w:rPrChange w:id="626" w:author="Eric Haas" w:date="2016-07-20T09:23:00Z">
              <w:rPr>
                <w:color w:val="0000FF"/>
                <w:highlight w:val="white"/>
                <w:u w:val="single"/>
              </w:rPr>
            </w:rPrChange>
          </w:rPr>
          <w:t>&lt;</w:t>
        </w:r>
        <w:r w:rsidRPr="00CF013F">
          <w:rPr>
            <w:rFonts w:ascii="Courier New" w:hAnsi="Courier New" w:cs="Courier New"/>
            <w:color w:val="800000"/>
            <w:highlight w:val="white"/>
            <w:rPrChange w:id="627" w:author="Eric Haas" w:date="2016-07-20T09:23:00Z">
              <w:rPr>
                <w:color w:val="800000"/>
                <w:highlight w:val="white"/>
                <w:u w:val="single"/>
              </w:rPr>
            </w:rPrChange>
          </w:rPr>
          <w:t>name</w:t>
        </w:r>
        <w:r w:rsidRPr="00CF013F">
          <w:rPr>
            <w:rFonts w:ascii="Courier New" w:hAnsi="Courier New" w:cs="Courier New"/>
            <w:color w:val="FF0000"/>
            <w:highlight w:val="white"/>
            <w:rPrChange w:id="628" w:author="Eric Haas" w:date="2016-07-20T09:23:00Z">
              <w:rPr>
                <w:color w:val="FF0000"/>
                <w:highlight w:val="white"/>
                <w:u w:val="single"/>
              </w:rPr>
            </w:rPrChange>
          </w:rPr>
          <w:t xml:space="preserve"> value</w:t>
        </w:r>
        <w:r w:rsidRPr="00CF013F">
          <w:rPr>
            <w:rFonts w:ascii="Courier New" w:hAnsi="Courier New" w:cs="Courier New"/>
            <w:color w:val="0000FF"/>
            <w:highlight w:val="white"/>
            <w:rPrChange w:id="629" w:author="Eric Haas" w:date="2016-07-20T09:23:00Z">
              <w:rPr>
                <w:color w:val="0000FF"/>
                <w:highlight w:val="white"/>
                <w:u w:val="single"/>
              </w:rPr>
            </w:rPrChange>
          </w:rPr>
          <w:t>="</w:t>
        </w:r>
        <w:r w:rsidRPr="00CF013F">
          <w:rPr>
            <w:rFonts w:ascii="Courier New" w:hAnsi="Courier New" w:cs="Courier New"/>
            <w:color w:val="000000"/>
            <w:highlight w:val="white"/>
            <w:rPrChange w:id="630" w:author="Eric Haas" w:date="2016-07-20T09:23:00Z">
              <w:rPr>
                <w:color w:val="0000FF"/>
                <w:highlight w:val="white"/>
                <w:u w:val="single"/>
              </w:rPr>
            </w:rPrChange>
          </w:rPr>
          <w:t>Allergy Intolerance Example</w:t>
        </w:r>
        <w:r w:rsidRPr="00CF013F">
          <w:rPr>
            <w:rFonts w:ascii="Courier New" w:hAnsi="Courier New" w:cs="Courier New"/>
            <w:color w:val="0000FF"/>
            <w:highlight w:val="white"/>
            <w:rPrChange w:id="631" w:author="Eric Haas" w:date="2016-07-20T09:23:00Z">
              <w:rPr>
                <w:color w:val="0000FF"/>
                <w:highlight w:val="white"/>
                <w:u w:val="single"/>
              </w:rPr>
            </w:rPrChange>
          </w:rPr>
          <w:t>"/&gt;</w:t>
        </w:r>
      </w:ins>
    </w:p>
    <w:p w:rsidR="00417B72" w:rsidRDefault="00CF01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ind w:left="360"/>
        <w:rPr>
          <w:ins w:id="632" w:author="Eric Haas" w:date="2016-07-20T09:23:00Z"/>
          <w:rFonts w:ascii="Courier New" w:hAnsi="Courier New" w:cs="Courier New"/>
          <w:color w:val="000000"/>
          <w:highlight w:val="white"/>
          <w:rPrChange w:id="633" w:author="Eric Haas" w:date="2016-07-20T09:23:00Z">
            <w:rPr>
              <w:ins w:id="634" w:author="Eric Haas" w:date="2016-07-20T09:23:00Z"/>
              <w:highlight w:val="white"/>
            </w:rPr>
          </w:rPrChange>
        </w:rPr>
        <w:pPrChange w:id="635" w:author="Eric Haas" w:date="2016-07-20T09:23:00Z">
          <w:pPr>
            <w:pStyle w:val="ListParagraph"/>
            <w:numPr>
              <w:numId w:val="2"/>
            </w:numPr>
            <w:autoSpaceDE w:val="0"/>
            <w:autoSpaceDN w:val="0"/>
            <w:adjustRightInd w:val="0"/>
            <w:spacing w:after="0" w:line="240" w:lineRule="auto"/>
            <w:ind w:hanging="360"/>
          </w:pPr>
        </w:pPrChange>
      </w:pPr>
      <w:ins w:id="636" w:author="Eric Haas" w:date="2016-07-20T09:23:00Z">
        <w:r w:rsidRPr="00CF013F">
          <w:rPr>
            <w:rFonts w:ascii="Courier New" w:hAnsi="Courier New" w:cs="Courier New"/>
            <w:color w:val="000000"/>
            <w:highlight w:val="white"/>
            <w:rPrChange w:id="637" w:author="Eric Haas" w:date="2016-07-20T09:23:00Z">
              <w:rPr>
                <w:color w:val="0000FF"/>
                <w:highlight w:val="white"/>
                <w:u w:val="single"/>
              </w:rPr>
            </w:rPrChange>
          </w:rPr>
          <w:tab/>
        </w:r>
        <w:r w:rsidRPr="00CF013F">
          <w:rPr>
            <w:rFonts w:ascii="Courier New" w:hAnsi="Courier New" w:cs="Courier New"/>
            <w:color w:val="000000"/>
            <w:highlight w:val="white"/>
            <w:rPrChange w:id="638" w:author="Eric Haas" w:date="2016-07-20T09:23:00Z">
              <w:rPr>
                <w:color w:val="0000FF"/>
                <w:highlight w:val="white"/>
                <w:u w:val="single"/>
              </w:rPr>
            </w:rPrChange>
          </w:rPr>
          <w:tab/>
        </w:r>
        <w:r w:rsidRPr="00CF013F">
          <w:rPr>
            <w:rFonts w:ascii="Courier New" w:hAnsi="Courier New" w:cs="Courier New"/>
            <w:color w:val="000000"/>
            <w:highlight w:val="white"/>
            <w:rPrChange w:id="639" w:author="Eric Haas" w:date="2016-07-20T09:23:00Z">
              <w:rPr>
                <w:color w:val="0000FF"/>
                <w:highlight w:val="white"/>
                <w:u w:val="single"/>
              </w:rPr>
            </w:rPrChange>
          </w:rPr>
          <w:tab/>
        </w:r>
        <w:r w:rsidRPr="00CF013F">
          <w:rPr>
            <w:rFonts w:ascii="Courier New" w:hAnsi="Courier New" w:cs="Courier New"/>
            <w:color w:val="0000FF"/>
            <w:highlight w:val="white"/>
            <w:rPrChange w:id="640" w:author="Eric Haas" w:date="2016-07-20T09:23:00Z">
              <w:rPr>
                <w:color w:val="0000FF"/>
                <w:highlight w:val="white"/>
                <w:u w:val="single"/>
              </w:rPr>
            </w:rPrChange>
          </w:rPr>
          <w:t>&lt;</w:t>
        </w:r>
        <w:proofErr w:type="spellStart"/>
        <w:proofErr w:type="gramStart"/>
        <w:r w:rsidRPr="00CF013F">
          <w:rPr>
            <w:rFonts w:ascii="Courier New" w:hAnsi="Courier New" w:cs="Courier New"/>
            <w:color w:val="800000"/>
            <w:highlight w:val="white"/>
            <w:rPrChange w:id="641" w:author="Eric Haas" w:date="2016-07-20T09:23:00Z">
              <w:rPr>
                <w:color w:val="800000"/>
                <w:highlight w:val="white"/>
                <w:u w:val="single"/>
              </w:rPr>
            </w:rPrChange>
          </w:rPr>
          <w:t>sourceReference</w:t>
        </w:r>
        <w:proofErr w:type="spellEnd"/>
        <w:proofErr w:type="gramEnd"/>
        <w:r w:rsidRPr="00CF013F">
          <w:rPr>
            <w:rFonts w:ascii="Courier New" w:hAnsi="Courier New" w:cs="Courier New"/>
            <w:color w:val="0000FF"/>
            <w:highlight w:val="white"/>
            <w:rPrChange w:id="642" w:author="Eric Haas" w:date="2016-07-20T09:23:00Z">
              <w:rPr>
                <w:color w:val="0000FF"/>
                <w:highlight w:val="white"/>
                <w:u w:val="single"/>
              </w:rPr>
            </w:rPrChange>
          </w:rPr>
          <w:t>&gt;</w:t>
        </w:r>
      </w:ins>
    </w:p>
    <w:p w:rsidR="00417B72" w:rsidRDefault="00CF01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ind w:left="360"/>
        <w:rPr>
          <w:ins w:id="643" w:author="Eric Haas" w:date="2016-07-20T09:23:00Z"/>
          <w:rFonts w:ascii="Courier New" w:hAnsi="Courier New" w:cs="Courier New"/>
          <w:color w:val="000000"/>
          <w:highlight w:val="white"/>
          <w:rPrChange w:id="644" w:author="Eric Haas" w:date="2016-07-20T09:23:00Z">
            <w:rPr>
              <w:ins w:id="645" w:author="Eric Haas" w:date="2016-07-20T09:23:00Z"/>
              <w:highlight w:val="white"/>
            </w:rPr>
          </w:rPrChange>
        </w:rPr>
        <w:pPrChange w:id="646" w:author="Eric Haas" w:date="2016-07-20T09:23:00Z">
          <w:pPr>
            <w:pStyle w:val="ListParagraph"/>
            <w:numPr>
              <w:numId w:val="2"/>
            </w:numPr>
            <w:autoSpaceDE w:val="0"/>
            <w:autoSpaceDN w:val="0"/>
            <w:adjustRightInd w:val="0"/>
            <w:spacing w:after="0" w:line="240" w:lineRule="auto"/>
            <w:ind w:hanging="360"/>
          </w:pPr>
        </w:pPrChange>
      </w:pPr>
      <w:ins w:id="647" w:author="Eric Haas" w:date="2016-07-20T09:23:00Z">
        <w:r w:rsidRPr="00CF013F">
          <w:rPr>
            <w:rFonts w:ascii="Courier New" w:hAnsi="Courier New" w:cs="Courier New"/>
            <w:color w:val="000000"/>
            <w:highlight w:val="white"/>
            <w:rPrChange w:id="648" w:author="Eric Haas" w:date="2016-07-20T09:23:00Z">
              <w:rPr>
                <w:color w:val="0000FF"/>
                <w:highlight w:val="white"/>
                <w:u w:val="single"/>
              </w:rPr>
            </w:rPrChange>
          </w:rPr>
          <w:tab/>
        </w:r>
        <w:r w:rsidRPr="00CF013F">
          <w:rPr>
            <w:rFonts w:ascii="Courier New" w:hAnsi="Courier New" w:cs="Courier New"/>
            <w:color w:val="000000"/>
            <w:highlight w:val="white"/>
            <w:rPrChange w:id="649" w:author="Eric Haas" w:date="2016-07-20T09:23:00Z">
              <w:rPr>
                <w:color w:val="0000FF"/>
                <w:highlight w:val="white"/>
                <w:u w:val="single"/>
              </w:rPr>
            </w:rPrChange>
          </w:rPr>
          <w:tab/>
        </w:r>
        <w:r w:rsidRPr="00CF013F">
          <w:rPr>
            <w:rFonts w:ascii="Courier New" w:hAnsi="Courier New" w:cs="Courier New"/>
            <w:color w:val="000000"/>
            <w:highlight w:val="white"/>
            <w:rPrChange w:id="650" w:author="Eric Haas" w:date="2016-07-20T09:23:00Z">
              <w:rPr>
                <w:color w:val="0000FF"/>
                <w:highlight w:val="white"/>
                <w:u w:val="single"/>
              </w:rPr>
            </w:rPrChange>
          </w:rPr>
          <w:tab/>
        </w:r>
        <w:r w:rsidRPr="00CF013F">
          <w:rPr>
            <w:rFonts w:ascii="Courier New" w:hAnsi="Courier New" w:cs="Courier New"/>
            <w:color w:val="000000"/>
            <w:highlight w:val="white"/>
            <w:rPrChange w:id="651" w:author="Eric Haas" w:date="2016-07-20T09:23:00Z">
              <w:rPr>
                <w:color w:val="0000FF"/>
                <w:highlight w:val="white"/>
                <w:u w:val="single"/>
              </w:rPr>
            </w:rPrChange>
          </w:rPr>
          <w:tab/>
        </w:r>
        <w:r w:rsidRPr="00CF013F">
          <w:rPr>
            <w:rFonts w:ascii="Courier New" w:hAnsi="Courier New" w:cs="Courier New"/>
            <w:color w:val="0000FF"/>
            <w:highlight w:val="white"/>
            <w:rPrChange w:id="652" w:author="Eric Haas" w:date="2016-07-20T09:23:00Z">
              <w:rPr>
                <w:color w:val="0000FF"/>
                <w:highlight w:val="white"/>
                <w:u w:val="single"/>
              </w:rPr>
            </w:rPrChange>
          </w:rPr>
          <w:t>&lt;</w:t>
        </w:r>
        <w:r w:rsidRPr="00CF013F">
          <w:rPr>
            <w:rFonts w:ascii="Courier New" w:hAnsi="Courier New" w:cs="Courier New"/>
            <w:color w:val="800000"/>
            <w:highlight w:val="white"/>
            <w:rPrChange w:id="653" w:author="Eric Haas" w:date="2016-07-20T09:23:00Z">
              <w:rPr>
                <w:color w:val="800000"/>
                <w:highlight w:val="white"/>
                <w:u w:val="single"/>
              </w:rPr>
            </w:rPrChange>
          </w:rPr>
          <w:t>reference</w:t>
        </w:r>
        <w:r w:rsidRPr="00CF013F">
          <w:rPr>
            <w:rFonts w:ascii="Courier New" w:hAnsi="Courier New" w:cs="Courier New"/>
            <w:color w:val="FF0000"/>
            <w:highlight w:val="white"/>
            <w:rPrChange w:id="654" w:author="Eric Haas" w:date="2016-07-20T09:23:00Z">
              <w:rPr>
                <w:color w:val="FF0000"/>
                <w:highlight w:val="white"/>
                <w:u w:val="single"/>
              </w:rPr>
            </w:rPrChange>
          </w:rPr>
          <w:t xml:space="preserve"> value</w:t>
        </w:r>
        <w:r w:rsidRPr="00CF013F">
          <w:rPr>
            <w:rFonts w:ascii="Courier New" w:hAnsi="Courier New" w:cs="Courier New"/>
            <w:color w:val="0000FF"/>
            <w:highlight w:val="white"/>
            <w:rPrChange w:id="655" w:author="Eric Haas" w:date="2016-07-20T09:23:00Z">
              <w:rPr>
                <w:color w:val="0000FF"/>
                <w:highlight w:val="white"/>
                <w:u w:val="single"/>
              </w:rPr>
            </w:rPrChange>
          </w:rPr>
          <w:t>="</w:t>
        </w:r>
        <w:proofErr w:type="spellStart"/>
        <w:r w:rsidRPr="00CF013F">
          <w:rPr>
            <w:rFonts w:ascii="Courier New" w:hAnsi="Courier New" w:cs="Courier New"/>
            <w:color w:val="000000"/>
            <w:highlight w:val="white"/>
            <w:rPrChange w:id="656" w:author="Eric Haas" w:date="2016-07-20T09:23:00Z">
              <w:rPr>
                <w:color w:val="0000FF"/>
                <w:highlight w:val="white"/>
                <w:u w:val="single"/>
              </w:rPr>
            </w:rPrChange>
          </w:rPr>
          <w:t>AllergyIntolerance</w:t>
        </w:r>
        <w:proofErr w:type="spellEnd"/>
        <w:r w:rsidRPr="00CF013F">
          <w:rPr>
            <w:rFonts w:ascii="Courier New" w:hAnsi="Courier New" w:cs="Courier New"/>
            <w:color w:val="000000"/>
            <w:highlight w:val="white"/>
            <w:rPrChange w:id="657" w:author="Eric Haas" w:date="2016-07-20T09:23:00Z">
              <w:rPr>
                <w:color w:val="0000FF"/>
                <w:highlight w:val="white"/>
                <w:u w:val="single"/>
              </w:rPr>
            </w:rPrChange>
          </w:rPr>
          <w:t>/example</w:t>
        </w:r>
        <w:r w:rsidRPr="00CF013F">
          <w:rPr>
            <w:rFonts w:ascii="Courier New" w:hAnsi="Courier New" w:cs="Courier New"/>
            <w:color w:val="0000FF"/>
            <w:highlight w:val="white"/>
            <w:rPrChange w:id="658" w:author="Eric Haas" w:date="2016-07-20T09:23:00Z">
              <w:rPr>
                <w:color w:val="0000FF"/>
                <w:highlight w:val="white"/>
                <w:u w:val="single"/>
              </w:rPr>
            </w:rPrChange>
          </w:rPr>
          <w:t>"/&gt;</w:t>
        </w:r>
      </w:ins>
    </w:p>
    <w:p w:rsidR="00417B72" w:rsidRDefault="00CF01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ind w:left="360"/>
        <w:rPr>
          <w:ins w:id="659" w:author="Eric Haas" w:date="2016-07-20T09:23:00Z"/>
          <w:rFonts w:ascii="Courier New" w:hAnsi="Courier New" w:cs="Courier New"/>
          <w:color w:val="000000"/>
          <w:highlight w:val="white"/>
          <w:rPrChange w:id="660" w:author="Eric Haas" w:date="2016-07-20T09:23:00Z">
            <w:rPr>
              <w:ins w:id="661" w:author="Eric Haas" w:date="2016-07-20T09:23:00Z"/>
              <w:highlight w:val="white"/>
            </w:rPr>
          </w:rPrChange>
        </w:rPr>
        <w:pPrChange w:id="662" w:author="Eric Haas" w:date="2016-07-20T09:23:00Z">
          <w:pPr>
            <w:pStyle w:val="ListParagraph"/>
            <w:numPr>
              <w:numId w:val="2"/>
            </w:numPr>
            <w:autoSpaceDE w:val="0"/>
            <w:autoSpaceDN w:val="0"/>
            <w:adjustRightInd w:val="0"/>
            <w:spacing w:after="0" w:line="240" w:lineRule="auto"/>
            <w:ind w:hanging="360"/>
          </w:pPr>
        </w:pPrChange>
      </w:pPr>
      <w:ins w:id="663" w:author="Eric Haas" w:date="2016-07-20T09:23:00Z">
        <w:r w:rsidRPr="00CF013F">
          <w:rPr>
            <w:rFonts w:ascii="Courier New" w:hAnsi="Courier New" w:cs="Courier New"/>
            <w:color w:val="000000"/>
            <w:highlight w:val="white"/>
            <w:rPrChange w:id="664" w:author="Eric Haas" w:date="2016-07-20T09:23:00Z">
              <w:rPr>
                <w:color w:val="0000FF"/>
                <w:highlight w:val="white"/>
                <w:u w:val="single"/>
              </w:rPr>
            </w:rPrChange>
          </w:rPr>
          <w:tab/>
        </w:r>
        <w:r w:rsidRPr="00CF013F">
          <w:rPr>
            <w:rFonts w:ascii="Courier New" w:hAnsi="Courier New" w:cs="Courier New"/>
            <w:color w:val="000000"/>
            <w:highlight w:val="white"/>
            <w:rPrChange w:id="665" w:author="Eric Haas" w:date="2016-07-20T09:23:00Z">
              <w:rPr>
                <w:color w:val="0000FF"/>
                <w:highlight w:val="white"/>
                <w:u w:val="single"/>
              </w:rPr>
            </w:rPrChange>
          </w:rPr>
          <w:tab/>
        </w:r>
        <w:r w:rsidRPr="00CF013F">
          <w:rPr>
            <w:rFonts w:ascii="Courier New" w:hAnsi="Courier New" w:cs="Courier New"/>
            <w:color w:val="000000"/>
            <w:highlight w:val="white"/>
            <w:rPrChange w:id="666" w:author="Eric Haas" w:date="2016-07-20T09:23:00Z">
              <w:rPr>
                <w:color w:val="0000FF"/>
                <w:highlight w:val="white"/>
                <w:u w:val="single"/>
              </w:rPr>
            </w:rPrChange>
          </w:rPr>
          <w:tab/>
        </w:r>
        <w:r w:rsidRPr="00CF013F">
          <w:rPr>
            <w:rFonts w:ascii="Courier New" w:hAnsi="Courier New" w:cs="Courier New"/>
            <w:color w:val="0000FF"/>
            <w:highlight w:val="white"/>
            <w:rPrChange w:id="667" w:author="Eric Haas" w:date="2016-07-20T09:23:00Z">
              <w:rPr>
                <w:color w:val="0000FF"/>
                <w:highlight w:val="white"/>
                <w:u w:val="single"/>
              </w:rPr>
            </w:rPrChange>
          </w:rPr>
          <w:t>&lt;/</w:t>
        </w:r>
        <w:proofErr w:type="spellStart"/>
        <w:r w:rsidRPr="00CF013F">
          <w:rPr>
            <w:rFonts w:ascii="Courier New" w:hAnsi="Courier New" w:cs="Courier New"/>
            <w:color w:val="800000"/>
            <w:highlight w:val="white"/>
            <w:rPrChange w:id="668" w:author="Eric Haas" w:date="2016-07-20T09:23:00Z">
              <w:rPr>
                <w:color w:val="800000"/>
                <w:highlight w:val="white"/>
                <w:u w:val="single"/>
              </w:rPr>
            </w:rPrChange>
          </w:rPr>
          <w:t>sourceReference</w:t>
        </w:r>
        <w:proofErr w:type="spellEnd"/>
        <w:r w:rsidRPr="00CF013F">
          <w:rPr>
            <w:rFonts w:ascii="Courier New" w:hAnsi="Courier New" w:cs="Courier New"/>
            <w:color w:val="0000FF"/>
            <w:highlight w:val="white"/>
            <w:rPrChange w:id="669" w:author="Eric Haas" w:date="2016-07-20T09:23:00Z">
              <w:rPr>
                <w:color w:val="0000FF"/>
                <w:highlight w:val="white"/>
                <w:u w:val="single"/>
              </w:rPr>
            </w:rPrChange>
          </w:rPr>
          <w:t>&gt;</w:t>
        </w:r>
      </w:ins>
    </w:p>
    <w:p w:rsidR="00417B72" w:rsidRDefault="00CF01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ind w:left="360"/>
        <w:rPr>
          <w:ins w:id="670" w:author="Eric Haas" w:date="2016-07-20T09:23:00Z"/>
          <w:rFonts w:ascii="Courier New" w:hAnsi="Courier New" w:cs="Courier New"/>
          <w:color w:val="000000"/>
          <w:highlight w:val="white"/>
          <w:rPrChange w:id="671" w:author="Eric Haas" w:date="2016-07-20T09:23:00Z">
            <w:rPr>
              <w:ins w:id="672" w:author="Eric Haas" w:date="2016-07-20T09:23:00Z"/>
              <w:highlight w:val="white"/>
            </w:rPr>
          </w:rPrChange>
        </w:rPr>
        <w:pPrChange w:id="673" w:author="Eric Haas" w:date="2016-07-20T09:23:00Z">
          <w:pPr>
            <w:pStyle w:val="ListParagraph"/>
            <w:numPr>
              <w:numId w:val="2"/>
            </w:numPr>
            <w:autoSpaceDE w:val="0"/>
            <w:autoSpaceDN w:val="0"/>
            <w:adjustRightInd w:val="0"/>
            <w:spacing w:after="0" w:line="240" w:lineRule="auto"/>
            <w:ind w:hanging="360"/>
          </w:pPr>
        </w:pPrChange>
      </w:pPr>
      <w:ins w:id="674" w:author="Eric Haas" w:date="2016-07-20T09:23:00Z">
        <w:r w:rsidRPr="00CF013F">
          <w:rPr>
            <w:rFonts w:ascii="Courier New" w:hAnsi="Courier New" w:cs="Courier New"/>
            <w:color w:val="000000"/>
            <w:highlight w:val="white"/>
            <w:rPrChange w:id="675" w:author="Eric Haas" w:date="2016-07-20T09:23:00Z">
              <w:rPr>
                <w:color w:val="0000FF"/>
                <w:highlight w:val="white"/>
                <w:u w:val="single"/>
              </w:rPr>
            </w:rPrChange>
          </w:rPr>
          <w:tab/>
        </w:r>
        <w:r w:rsidRPr="00CF013F">
          <w:rPr>
            <w:rFonts w:ascii="Courier New" w:hAnsi="Courier New" w:cs="Courier New"/>
            <w:color w:val="000000"/>
            <w:highlight w:val="white"/>
            <w:rPrChange w:id="676" w:author="Eric Haas" w:date="2016-07-20T09:23:00Z">
              <w:rPr>
                <w:color w:val="0000FF"/>
                <w:highlight w:val="white"/>
                <w:u w:val="single"/>
              </w:rPr>
            </w:rPrChange>
          </w:rPr>
          <w:tab/>
        </w:r>
        <w:r w:rsidRPr="00CF013F">
          <w:rPr>
            <w:rFonts w:ascii="Courier New" w:hAnsi="Courier New" w:cs="Courier New"/>
            <w:color w:val="000000"/>
            <w:highlight w:val="white"/>
            <w:rPrChange w:id="677" w:author="Eric Haas" w:date="2016-07-20T09:23:00Z">
              <w:rPr>
                <w:color w:val="0000FF"/>
                <w:highlight w:val="white"/>
                <w:u w:val="single"/>
              </w:rPr>
            </w:rPrChange>
          </w:rPr>
          <w:tab/>
        </w:r>
        <w:r w:rsidRPr="00CF013F">
          <w:rPr>
            <w:rFonts w:ascii="Courier New" w:hAnsi="Courier New" w:cs="Courier New"/>
            <w:color w:val="0000FF"/>
            <w:highlight w:val="white"/>
            <w:rPrChange w:id="678" w:author="Eric Haas" w:date="2016-07-20T09:23:00Z">
              <w:rPr>
                <w:color w:val="0000FF"/>
                <w:highlight w:val="white"/>
                <w:u w:val="single"/>
              </w:rPr>
            </w:rPrChange>
          </w:rPr>
          <w:t>&lt;</w:t>
        </w:r>
        <w:proofErr w:type="spellStart"/>
        <w:proofErr w:type="gramStart"/>
        <w:r w:rsidRPr="00CF013F">
          <w:rPr>
            <w:rFonts w:ascii="Courier New" w:hAnsi="Courier New" w:cs="Courier New"/>
            <w:color w:val="800000"/>
            <w:highlight w:val="white"/>
            <w:rPrChange w:id="679" w:author="Eric Haas" w:date="2016-07-20T09:23:00Z">
              <w:rPr>
                <w:color w:val="800000"/>
                <w:highlight w:val="white"/>
                <w:u w:val="single"/>
              </w:rPr>
            </w:rPrChange>
          </w:rPr>
          <w:t>exampleFor</w:t>
        </w:r>
        <w:proofErr w:type="spellEnd"/>
        <w:proofErr w:type="gramEnd"/>
        <w:r w:rsidRPr="00CF013F">
          <w:rPr>
            <w:rFonts w:ascii="Courier New" w:hAnsi="Courier New" w:cs="Courier New"/>
            <w:color w:val="0000FF"/>
            <w:highlight w:val="white"/>
            <w:rPrChange w:id="680" w:author="Eric Haas" w:date="2016-07-20T09:23:00Z">
              <w:rPr>
                <w:color w:val="0000FF"/>
                <w:highlight w:val="white"/>
                <w:u w:val="single"/>
              </w:rPr>
            </w:rPrChange>
          </w:rPr>
          <w:t>&gt;</w:t>
        </w:r>
      </w:ins>
    </w:p>
    <w:p w:rsidR="00417B72" w:rsidRDefault="00CF01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ind w:left="360"/>
        <w:rPr>
          <w:ins w:id="681" w:author="Eric Haas" w:date="2016-07-20T09:23:00Z"/>
          <w:rFonts w:ascii="Courier New" w:hAnsi="Courier New" w:cs="Courier New"/>
          <w:color w:val="000000"/>
          <w:highlight w:val="white"/>
          <w:rPrChange w:id="682" w:author="Eric Haas" w:date="2016-07-20T09:23:00Z">
            <w:rPr>
              <w:ins w:id="683" w:author="Eric Haas" w:date="2016-07-20T09:23:00Z"/>
              <w:color w:val="000000"/>
              <w:highlight w:val="white"/>
            </w:rPr>
          </w:rPrChange>
        </w:rPr>
        <w:pPrChange w:id="684" w:author="Eric Haas" w:date="2016-07-20T09:23:00Z">
          <w:pPr>
            <w:pStyle w:val="ListParagraph"/>
            <w:numPr>
              <w:numId w:val="2"/>
            </w:numPr>
            <w:autoSpaceDE w:val="0"/>
            <w:autoSpaceDN w:val="0"/>
            <w:adjustRightInd w:val="0"/>
            <w:spacing w:after="0" w:line="240" w:lineRule="auto"/>
            <w:ind w:hanging="360"/>
          </w:pPr>
        </w:pPrChange>
      </w:pPr>
      <w:ins w:id="685" w:author="Eric Haas" w:date="2016-07-20T09:23:00Z">
        <w:r w:rsidRPr="00CF013F">
          <w:rPr>
            <w:rFonts w:ascii="Courier New" w:hAnsi="Courier New" w:cs="Courier New"/>
            <w:color w:val="0000FF"/>
            <w:highlight w:val="white"/>
            <w:rPrChange w:id="686" w:author="Eric Haas" w:date="2016-07-20T09:23:00Z">
              <w:rPr>
                <w:color w:val="0000FF"/>
                <w:highlight w:val="white"/>
                <w:u w:val="single"/>
              </w:rPr>
            </w:rPrChange>
          </w:rPr>
          <w:t>&lt;</w:t>
        </w:r>
        <w:r w:rsidRPr="00CF013F">
          <w:rPr>
            <w:rFonts w:ascii="Courier New" w:hAnsi="Courier New" w:cs="Courier New"/>
            <w:color w:val="800000"/>
            <w:highlight w:val="white"/>
            <w:rPrChange w:id="687" w:author="Eric Haas" w:date="2016-07-20T09:23:00Z">
              <w:rPr>
                <w:color w:val="0000FF"/>
                <w:highlight w:val="white"/>
                <w:u w:val="single"/>
              </w:rPr>
            </w:rPrChange>
          </w:rPr>
          <w:t>reference</w:t>
        </w:r>
        <w:r w:rsidRPr="00CF013F">
          <w:rPr>
            <w:rFonts w:ascii="Courier New" w:hAnsi="Courier New" w:cs="Courier New"/>
            <w:color w:val="FF0000"/>
            <w:highlight w:val="white"/>
            <w:rPrChange w:id="688" w:author="Eric Haas" w:date="2016-07-20T09:23:00Z">
              <w:rPr>
                <w:color w:val="FF0000"/>
                <w:highlight w:val="white"/>
                <w:u w:val="single"/>
              </w:rPr>
            </w:rPrChange>
          </w:rPr>
          <w:t xml:space="preserve"> value</w:t>
        </w:r>
        <w:r w:rsidRPr="00CF013F">
          <w:rPr>
            <w:rFonts w:ascii="Courier New" w:hAnsi="Courier New" w:cs="Courier New"/>
            <w:color w:val="0000FF"/>
            <w:highlight w:val="white"/>
            <w:rPrChange w:id="689" w:author="Eric Haas" w:date="2016-07-20T09:23:00Z">
              <w:rPr>
                <w:color w:val="0000FF"/>
                <w:highlight w:val="white"/>
                <w:u w:val="single"/>
              </w:rPr>
            </w:rPrChange>
          </w:rPr>
          <w:t>="</w:t>
        </w:r>
        <w:proofErr w:type="spellStart"/>
        <w:r w:rsidRPr="00CF013F">
          <w:rPr>
            <w:rFonts w:ascii="Courier New" w:hAnsi="Courier New" w:cs="Courier New"/>
            <w:color w:val="000000"/>
            <w:highlight w:val="white"/>
            <w:rPrChange w:id="690" w:author="Eric Haas" w:date="2016-07-20T09:23:00Z">
              <w:rPr>
                <w:color w:val="000000"/>
                <w:highlight w:val="white"/>
                <w:u w:val="single"/>
              </w:rPr>
            </w:rPrChange>
          </w:rPr>
          <w:t>StructureDefinition</w:t>
        </w:r>
        <w:proofErr w:type="spellEnd"/>
        <w:r w:rsidRPr="00CF013F">
          <w:rPr>
            <w:rFonts w:ascii="Courier New" w:hAnsi="Courier New" w:cs="Courier New"/>
            <w:color w:val="000000"/>
            <w:highlight w:val="white"/>
            <w:rPrChange w:id="691" w:author="Eric Haas" w:date="2016-07-20T09:23:00Z">
              <w:rPr>
                <w:color w:val="000000"/>
                <w:highlight w:val="white"/>
                <w:u w:val="single"/>
              </w:rPr>
            </w:rPrChange>
          </w:rPr>
          <w:t>/</w:t>
        </w:r>
        <w:proofErr w:type="spellStart"/>
        <w:r w:rsidRPr="00CF013F">
          <w:rPr>
            <w:rFonts w:ascii="Courier New" w:hAnsi="Courier New" w:cs="Courier New"/>
            <w:color w:val="000000"/>
            <w:highlight w:val="white"/>
            <w:rPrChange w:id="692" w:author="Eric Haas" w:date="2016-07-20T09:23:00Z">
              <w:rPr>
                <w:color w:val="000000"/>
                <w:highlight w:val="white"/>
                <w:u w:val="single"/>
              </w:rPr>
            </w:rPrChange>
          </w:rPr>
          <w:t>daf</w:t>
        </w:r>
        <w:proofErr w:type="spellEnd"/>
        <w:r w:rsidRPr="00CF013F">
          <w:rPr>
            <w:rFonts w:ascii="Courier New" w:hAnsi="Courier New" w:cs="Courier New"/>
            <w:color w:val="000000"/>
            <w:highlight w:val="white"/>
            <w:rPrChange w:id="693" w:author="Eric Haas" w:date="2016-07-20T09:23:00Z">
              <w:rPr>
                <w:color w:val="000000"/>
                <w:highlight w:val="white"/>
                <w:u w:val="single"/>
              </w:rPr>
            </w:rPrChange>
          </w:rPr>
          <w:t>-core-</w:t>
        </w:r>
        <w:proofErr w:type="spellStart"/>
        <w:r w:rsidRPr="00CF013F">
          <w:rPr>
            <w:rFonts w:ascii="Courier New" w:hAnsi="Courier New" w:cs="Courier New"/>
            <w:color w:val="000000"/>
            <w:highlight w:val="white"/>
            <w:rPrChange w:id="694" w:author="Eric Haas" w:date="2016-07-20T09:23:00Z">
              <w:rPr>
                <w:color w:val="000000"/>
                <w:highlight w:val="white"/>
                <w:u w:val="single"/>
              </w:rPr>
            </w:rPrChange>
          </w:rPr>
          <w:t>allergyintolerance</w:t>
        </w:r>
        <w:proofErr w:type="spellEnd"/>
        <w:r w:rsidRPr="00CF013F">
          <w:rPr>
            <w:rFonts w:ascii="Courier New" w:hAnsi="Courier New" w:cs="Courier New"/>
            <w:color w:val="0000FF"/>
            <w:highlight w:val="white"/>
            <w:rPrChange w:id="695" w:author="Eric Haas" w:date="2016-07-20T09:23:00Z">
              <w:rPr>
                <w:color w:val="0000FF"/>
                <w:highlight w:val="white"/>
                <w:u w:val="single"/>
              </w:rPr>
            </w:rPrChange>
          </w:rPr>
          <w:t>"/&gt;</w:t>
        </w:r>
      </w:ins>
    </w:p>
    <w:p w:rsidR="00417B72" w:rsidRDefault="00CF01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ind w:left="360"/>
        <w:rPr>
          <w:ins w:id="696" w:author="Eric Haas" w:date="2016-07-20T09:23:00Z"/>
          <w:rFonts w:ascii="Courier New" w:hAnsi="Courier New" w:cs="Courier New"/>
          <w:color w:val="000000"/>
          <w:highlight w:val="white"/>
          <w:rPrChange w:id="697" w:author="Eric Haas" w:date="2016-07-20T09:23:00Z">
            <w:rPr>
              <w:ins w:id="698" w:author="Eric Haas" w:date="2016-07-20T09:23:00Z"/>
              <w:highlight w:val="white"/>
            </w:rPr>
          </w:rPrChange>
        </w:rPr>
        <w:pPrChange w:id="699" w:author="Eric Haas" w:date="2016-07-20T09:23:00Z">
          <w:pPr>
            <w:pStyle w:val="ListParagraph"/>
            <w:numPr>
              <w:numId w:val="2"/>
            </w:numPr>
            <w:autoSpaceDE w:val="0"/>
            <w:autoSpaceDN w:val="0"/>
            <w:adjustRightInd w:val="0"/>
            <w:spacing w:after="0" w:line="240" w:lineRule="auto"/>
            <w:ind w:hanging="360"/>
          </w:pPr>
        </w:pPrChange>
      </w:pPr>
      <w:ins w:id="700" w:author="Eric Haas" w:date="2016-07-20T09:23:00Z">
        <w:r w:rsidRPr="00CF013F">
          <w:rPr>
            <w:rFonts w:ascii="Courier New" w:hAnsi="Courier New" w:cs="Courier New"/>
            <w:color w:val="000000"/>
            <w:highlight w:val="white"/>
            <w:rPrChange w:id="701" w:author="Eric Haas" w:date="2016-07-20T09:23:00Z">
              <w:rPr>
                <w:color w:val="0000FF"/>
                <w:highlight w:val="white"/>
                <w:u w:val="single"/>
              </w:rPr>
            </w:rPrChange>
          </w:rPr>
          <w:tab/>
        </w:r>
        <w:r w:rsidRPr="00CF013F">
          <w:rPr>
            <w:rFonts w:ascii="Courier New" w:hAnsi="Courier New" w:cs="Courier New"/>
            <w:color w:val="000000"/>
            <w:highlight w:val="white"/>
            <w:rPrChange w:id="702" w:author="Eric Haas" w:date="2016-07-20T09:23:00Z">
              <w:rPr>
                <w:color w:val="0000FF"/>
                <w:highlight w:val="white"/>
                <w:u w:val="single"/>
              </w:rPr>
            </w:rPrChange>
          </w:rPr>
          <w:tab/>
        </w:r>
        <w:r w:rsidRPr="00CF013F">
          <w:rPr>
            <w:rFonts w:ascii="Courier New" w:hAnsi="Courier New" w:cs="Courier New"/>
            <w:color w:val="000000"/>
            <w:highlight w:val="white"/>
            <w:rPrChange w:id="703" w:author="Eric Haas" w:date="2016-07-20T09:23:00Z">
              <w:rPr>
                <w:color w:val="0000FF"/>
                <w:highlight w:val="white"/>
                <w:u w:val="single"/>
              </w:rPr>
            </w:rPrChange>
          </w:rPr>
          <w:tab/>
        </w:r>
        <w:r w:rsidRPr="00CF013F">
          <w:rPr>
            <w:rFonts w:ascii="Courier New" w:hAnsi="Courier New" w:cs="Courier New"/>
            <w:color w:val="0000FF"/>
            <w:highlight w:val="white"/>
            <w:rPrChange w:id="704" w:author="Eric Haas" w:date="2016-07-20T09:23:00Z">
              <w:rPr>
                <w:color w:val="0000FF"/>
                <w:highlight w:val="white"/>
                <w:u w:val="single"/>
              </w:rPr>
            </w:rPrChange>
          </w:rPr>
          <w:t>&lt;/</w:t>
        </w:r>
        <w:proofErr w:type="spellStart"/>
        <w:r w:rsidRPr="00CF013F">
          <w:rPr>
            <w:rFonts w:ascii="Courier New" w:hAnsi="Courier New" w:cs="Courier New"/>
            <w:color w:val="800000"/>
            <w:highlight w:val="white"/>
            <w:rPrChange w:id="705" w:author="Eric Haas" w:date="2016-07-20T09:23:00Z">
              <w:rPr>
                <w:color w:val="800000"/>
                <w:highlight w:val="white"/>
                <w:u w:val="single"/>
              </w:rPr>
            </w:rPrChange>
          </w:rPr>
          <w:t>exampleFor</w:t>
        </w:r>
        <w:proofErr w:type="spellEnd"/>
        <w:r w:rsidRPr="00CF013F">
          <w:rPr>
            <w:rFonts w:ascii="Courier New" w:hAnsi="Courier New" w:cs="Courier New"/>
            <w:color w:val="0000FF"/>
            <w:highlight w:val="white"/>
            <w:rPrChange w:id="706" w:author="Eric Haas" w:date="2016-07-20T09:23:00Z">
              <w:rPr>
                <w:color w:val="0000FF"/>
                <w:highlight w:val="white"/>
                <w:u w:val="single"/>
              </w:rPr>
            </w:rPrChange>
          </w:rPr>
          <w:t>&gt;</w:t>
        </w:r>
      </w:ins>
    </w:p>
    <w:p w:rsidR="00417B72" w:rsidRDefault="00CF01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="360"/>
        <w:rPr>
          <w:ins w:id="707" w:author="Eric Haas" w:date="2016-07-20T09:23:00Z"/>
          <w:rFonts w:ascii="Courier New" w:hAnsi="Courier New" w:cs="Courier New"/>
          <w:color w:val="0000FF"/>
          <w:rPrChange w:id="708" w:author="Eric Haas" w:date="2016-07-20T09:23:00Z">
            <w:rPr>
              <w:ins w:id="709" w:author="Eric Haas" w:date="2016-07-20T09:23:00Z"/>
            </w:rPr>
          </w:rPrChange>
        </w:rPr>
        <w:pPrChange w:id="710" w:author="Eric Haas" w:date="2016-07-20T09:23:00Z">
          <w:pPr>
            <w:pStyle w:val="ListParagraph"/>
            <w:numPr>
              <w:numId w:val="2"/>
            </w:numPr>
            <w:ind w:hanging="360"/>
          </w:pPr>
        </w:pPrChange>
      </w:pPr>
      <w:ins w:id="711" w:author="Eric Haas" w:date="2016-07-20T09:23:00Z">
        <w:r w:rsidRPr="00CF013F">
          <w:rPr>
            <w:rFonts w:ascii="Courier New" w:hAnsi="Courier New" w:cs="Courier New"/>
            <w:color w:val="000000"/>
            <w:highlight w:val="white"/>
            <w:rPrChange w:id="712" w:author="Eric Haas" w:date="2016-07-20T09:23:00Z">
              <w:rPr>
                <w:color w:val="000000"/>
                <w:highlight w:val="white"/>
                <w:u w:val="single"/>
              </w:rPr>
            </w:rPrChange>
          </w:rPr>
          <w:tab/>
        </w:r>
        <w:r w:rsidRPr="00CF013F">
          <w:rPr>
            <w:rFonts w:ascii="Courier New" w:hAnsi="Courier New" w:cs="Courier New"/>
            <w:color w:val="000000"/>
            <w:highlight w:val="white"/>
            <w:rPrChange w:id="713" w:author="Eric Haas" w:date="2016-07-20T09:23:00Z">
              <w:rPr>
                <w:color w:val="000000"/>
                <w:highlight w:val="white"/>
                <w:u w:val="single"/>
              </w:rPr>
            </w:rPrChange>
          </w:rPr>
          <w:tab/>
        </w:r>
        <w:r w:rsidRPr="00CF013F">
          <w:rPr>
            <w:rFonts w:ascii="Courier New" w:hAnsi="Courier New" w:cs="Courier New"/>
            <w:color w:val="0000FF"/>
            <w:highlight w:val="white"/>
            <w:rPrChange w:id="714" w:author="Eric Haas" w:date="2016-07-20T09:23:00Z">
              <w:rPr>
                <w:color w:val="0000FF"/>
                <w:highlight w:val="white"/>
                <w:u w:val="single"/>
              </w:rPr>
            </w:rPrChange>
          </w:rPr>
          <w:t>&lt;/</w:t>
        </w:r>
        <w:r w:rsidRPr="00CF013F">
          <w:rPr>
            <w:rFonts w:ascii="Courier New" w:hAnsi="Courier New" w:cs="Courier New"/>
            <w:color w:val="800000"/>
            <w:highlight w:val="white"/>
            <w:rPrChange w:id="715" w:author="Eric Haas" w:date="2016-07-20T09:23:00Z">
              <w:rPr>
                <w:color w:val="800000"/>
                <w:highlight w:val="white"/>
                <w:u w:val="single"/>
              </w:rPr>
            </w:rPrChange>
          </w:rPr>
          <w:t>resource</w:t>
        </w:r>
        <w:r w:rsidRPr="00CF013F">
          <w:rPr>
            <w:rFonts w:ascii="Courier New" w:hAnsi="Courier New" w:cs="Courier New"/>
            <w:color w:val="0000FF"/>
            <w:highlight w:val="white"/>
            <w:rPrChange w:id="716" w:author="Eric Haas" w:date="2016-07-20T09:23:00Z">
              <w:rPr>
                <w:color w:val="0000FF"/>
                <w:highlight w:val="white"/>
                <w:u w:val="single"/>
              </w:rPr>
            </w:rPrChange>
          </w:rPr>
          <w:t>&gt;</w:t>
        </w:r>
      </w:ins>
    </w:p>
    <w:p w:rsidR="00417B72" w:rsidRDefault="00417B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="360"/>
        <w:rPr>
          <w:ins w:id="717" w:author="Eric Haas" w:date="2016-07-20T09:23:00Z"/>
          <w:rFonts w:ascii="Courier New" w:hAnsi="Courier New" w:cs="Courier New"/>
          <w:rPrChange w:id="718" w:author="Eric Haas" w:date="2016-07-20T09:23:00Z">
            <w:rPr>
              <w:ins w:id="719" w:author="Eric Haas" w:date="2016-07-20T09:23:00Z"/>
            </w:rPr>
          </w:rPrChange>
        </w:rPr>
        <w:pPrChange w:id="720" w:author="Eric Haas" w:date="2016-07-20T09:23:00Z">
          <w:pPr>
            <w:pStyle w:val="ListParagraph"/>
            <w:numPr>
              <w:numId w:val="2"/>
            </w:numPr>
            <w:ind w:hanging="360"/>
          </w:pPr>
        </w:pPrChange>
      </w:pPr>
    </w:p>
    <w:p w:rsidR="00417B72" w:rsidRDefault="00417B72">
      <w:pPr>
        <w:rPr>
          <w:ins w:id="721" w:author="Eric Haas" w:date="2016-07-20T09:23:00Z"/>
        </w:rPr>
        <w:pPrChange w:id="722" w:author="Eric Haas" w:date="2016-07-20T09:23:00Z">
          <w:pPr>
            <w:pStyle w:val="ListParagraph"/>
            <w:numPr>
              <w:ilvl w:val="1"/>
              <w:numId w:val="2"/>
            </w:numPr>
            <w:ind w:left="1440" w:hanging="360"/>
          </w:pPr>
        </w:pPrChange>
      </w:pPr>
    </w:p>
    <w:p w:rsidR="00417B72" w:rsidRDefault="00417B72">
      <w:pPr>
        <w:rPr>
          <w:ins w:id="723" w:author="Eric Haas" w:date="2016-07-20T09:23:00Z"/>
        </w:rPr>
        <w:pPrChange w:id="724" w:author="Eric Haas" w:date="2016-07-20T09:23:00Z">
          <w:pPr>
            <w:pStyle w:val="ListParagraph"/>
            <w:numPr>
              <w:ilvl w:val="1"/>
              <w:numId w:val="2"/>
            </w:numPr>
            <w:ind w:left="1440" w:hanging="360"/>
          </w:pPr>
        </w:pPrChange>
      </w:pPr>
    </w:p>
    <w:p w:rsidR="00417B72" w:rsidRDefault="00D73EF9">
      <w:pPr>
        <w:pStyle w:val="ListParagraph"/>
        <w:numPr>
          <w:ilvl w:val="0"/>
          <w:numId w:val="2"/>
        </w:numPr>
        <w:rPr>
          <w:ins w:id="725" w:author="Eric Haas" w:date="2016-07-20T09:24:00Z"/>
        </w:rPr>
        <w:pPrChange w:id="726" w:author="Eric Haas" w:date="2016-07-20T09:23:00Z">
          <w:pPr>
            <w:pStyle w:val="ListParagraph"/>
            <w:numPr>
              <w:ilvl w:val="1"/>
              <w:numId w:val="2"/>
            </w:numPr>
            <w:ind w:left="1440" w:hanging="360"/>
          </w:pPr>
        </w:pPrChange>
      </w:pPr>
      <w:ins w:id="727" w:author="Eric Haas" w:date="2016-07-20T09:24:00Z">
        <w:r>
          <w:t>Extensions</w:t>
        </w:r>
      </w:ins>
    </w:p>
    <w:p w:rsidR="00417B72" w:rsidRDefault="00D73EF9">
      <w:pPr>
        <w:pStyle w:val="ListParagraph"/>
        <w:numPr>
          <w:ilvl w:val="1"/>
          <w:numId w:val="2"/>
        </w:numPr>
        <w:rPr>
          <w:ins w:id="728" w:author="Eric Haas" w:date="2016-07-20T15:12:00Z"/>
        </w:rPr>
      </w:pPr>
      <w:ins w:id="729" w:author="Eric Haas" w:date="2016-07-20T09:24:00Z">
        <w:r>
          <w:t>Create</w:t>
        </w:r>
      </w:ins>
      <w:ins w:id="730" w:author="Eric Haas" w:date="2016-07-20T09:25:00Z">
        <w:r>
          <w:t>d</w:t>
        </w:r>
      </w:ins>
      <w:ins w:id="731" w:author="Eric Haas" w:date="2016-07-20T09:24:00Z">
        <w:r>
          <w:t xml:space="preserve"> </w:t>
        </w:r>
        <w:r w:rsidR="00D51E8C">
          <w:t>extension</w:t>
        </w:r>
      </w:ins>
      <w:ins w:id="732" w:author="Eric Haas" w:date="2016-07-20T15:12:00Z">
        <w:r w:rsidR="00D51E8C">
          <w:t xml:space="preserve"> in each </w:t>
        </w:r>
      </w:ins>
      <w:ins w:id="733" w:author="Eric Haas" w:date="2016-07-20T09:24:00Z">
        <w:r>
          <w:t xml:space="preserve">spreadsheet  </w:t>
        </w:r>
      </w:ins>
    </w:p>
    <w:p w:rsidR="00D51E8C" w:rsidRDefault="00D51E8C" w:rsidP="00D73EF9">
      <w:pPr>
        <w:pStyle w:val="ListParagraph"/>
        <w:numPr>
          <w:ilvl w:val="1"/>
          <w:numId w:val="2"/>
        </w:numPr>
        <w:rPr>
          <w:ins w:id="734" w:author="Eric Haas" w:date="2016-07-20T15:17:00Z"/>
        </w:rPr>
      </w:pPr>
      <w:ins w:id="735" w:author="Eric Haas" w:date="2016-07-20T15:16:00Z">
        <w:r>
          <w:t xml:space="preserve">In Metadata page </w:t>
        </w:r>
      </w:ins>
      <w:ins w:id="736" w:author="Eric Haas" w:date="2016-07-20T15:12:00Z">
        <w:r>
          <w:t xml:space="preserve">Make </w:t>
        </w:r>
      </w:ins>
      <w:ins w:id="737" w:author="Eric Haas" w:date="2016-07-20T15:16:00Z">
        <w:r>
          <w:t xml:space="preserve">the extension.uri </w:t>
        </w:r>
      </w:ins>
      <w:ins w:id="738" w:author="Eric Haas" w:date="2016-07-20T15:12:00Z">
        <w:r>
          <w:t xml:space="preserve">the </w:t>
        </w:r>
      </w:ins>
      <w:ins w:id="739" w:author="Eric Haas" w:date="2016-07-20T15:16:00Z">
        <w:r>
          <w:t>something like</w:t>
        </w:r>
      </w:ins>
      <w:ins w:id="740" w:author="Eric Haas" w:date="2016-07-20T15:17:00Z">
        <w:r>
          <w:t>:</w:t>
        </w:r>
      </w:ins>
    </w:p>
    <w:p w:rsidR="00417B72" w:rsidRDefault="00417B72">
      <w:pPr>
        <w:rPr>
          <w:ins w:id="741" w:author="Eric Haas" w:date="2016-07-20T15:17:00Z"/>
        </w:rPr>
        <w:pPrChange w:id="742" w:author="Eric Haas" w:date="2016-07-20T15:17:00Z">
          <w:pPr>
            <w:pStyle w:val="ListParagraph"/>
            <w:numPr>
              <w:ilvl w:val="1"/>
              <w:numId w:val="2"/>
            </w:numPr>
            <w:ind w:left="1440" w:hanging="360"/>
          </w:pPr>
        </w:pPrChange>
      </w:pPr>
    </w:p>
    <w:p w:rsidR="00417B72" w:rsidRDefault="00417B72">
      <w:pPr>
        <w:rPr>
          <w:ins w:id="743" w:author="Eric Haas" w:date="2016-07-20T15:16:00Z"/>
        </w:rPr>
        <w:pPrChange w:id="744" w:author="Eric Haas" w:date="2016-07-20T15:17:00Z">
          <w:pPr>
            <w:pStyle w:val="ListParagraph"/>
            <w:numPr>
              <w:ilvl w:val="1"/>
              <w:numId w:val="2"/>
            </w:numPr>
            <w:ind w:left="1440" w:hanging="360"/>
          </w:pPr>
        </w:pPrChange>
      </w:pPr>
    </w:p>
    <w:tbl>
      <w:tblPr>
        <w:tblW w:w="9390" w:type="dxa"/>
        <w:tblInd w:w="93" w:type="dxa"/>
        <w:tblLook w:val="04A0"/>
      </w:tblPr>
      <w:tblGrid>
        <w:gridCol w:w="1967"/>
        <w:gridCol w:w="7423"/>
      </w:tblGrid>
      <w:tr w:rsidR="00D51E8C" w:rsidRPr="00D51E8C" w:rsidTr="00D51E8C">
        <w:trPr>
          <w:trHeight w:val="300"/>
          <w:ins w:id="745" w:author="Eric Haas" w:date="2016-07-20T15:16:00Z"/>
        </w:trPr>
        <w:tc>
          <w:tcPr>
            <w:tcW w:w="1967" w:type="dxa"/>
            <w:tcBorders>
              <w:top w:val="single" w:sz="4" w:space="0" w:color="D8D8D8"/>
              <w:left w:val="single" w:sz="12" w:space="0" w:color="000000"/>
              <w:bottom w:val="single" w:sz="4" w:space="0" w:color="D8D8D8"/>
              <w:right w:val="nil"/>
            </w:tcBorders>
            <w:shd w:val="clear" w:color="000000" w:fill="EEECE1"/>
            <w:noWrap/>
            <w:hideMark/>
          </w:tcPr>
          <w:p w:rsidR="00D51E8C" w:rsidRPr="00D51E8C" w:rsidRDefault="00D51E8C" w:rsidP="00D51E8C">
            <w:pPr>
              <w:spacing w:after="0" w:line="240" w:lineRule="auto"/>
              <w:rPr>
                <w:ins w:id="746" w:author="Eric Haas" w:date="2016-07-20T15:16:00Z"/>
                <w:rFonts w:ascii="Calibri" w:eastAsia="Times New Roman" w:hAnsi="Calibri" w:cs="Times New Roman"/>
                <w:b/>
                <w:bCs/>
                <w:color w:val="000000"/>
              </w:rPr>
            </w:pPr>
            <w:ins w:id="747" w:author="Eric Haas" w:date="2016-07-20T15:16:00Z">
              <w:r w:rsidRPr="00D51E8C">
                <w:rPr>
                  <w:rFonts w:ascii="Calibri" w:eastAsia="Times New Roman" w:hAnsi="Calibri" w:cs="Times New Roman"/>
                  <w:b/>
                  <w:bCs/>
                  <w:color w:val="000000"/>
                </w:rPr>
                <w:t>extension.uri</w:t>
              </w:r>
            </w:ins>
          </w:p>
        </w:tc>
        <w:tc>
          <w:tcPr>
            <w:tcW w:w="7423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auto" w:fill="auto"/>
            <w:noWrap/>
            <w:hideMark/>
          </w:tcPr>
          <w:p w:rsidR="00D51E8C" w:rsidRPr="00D51E8C" w:rsidRDefault="00CF013F" w:rsidP="00D51E8C">
            <w:pPr>
              <w:spacing w:after="0" w:line="240" w:lineRule="auto"/>
              <w:rPr>
                <w:ins w:id="748" w:author="Eric Haas" w:date="2016-07-20T15:16:00Z"/>
                <w:rFonts w:ascii="Calibri" w:eastAsia="Times New Roman" w:hAnsi="Calibri" w:cs="Times New Roman"/>
                <w:color w:val="0000FF"/>
                <w:u w:val="single"/>
              </w:rPr>
            </w:pPr>
            <w:ins w:id="749" w:author="Eric Haas" w:date="2016-07-20T15:16:00Z">
              <w:r w:rsidRPr="00D51E8C">
                <w:rPr>
                  <w:rFonts w:ascii="Calibri" w:eastAsia="Times New Roman" w:hAnsi="Calibri" w:cs="Times New Roman"/>
                  <w:color w:val="0000FF"/>
                  <w:u w:val="single"/>
                </w:rPr>
                <w:fldChar w:fldCharType="begin"/>
              </w:r>
              <w:r w:rsidR="00D51E8C" w:rsidRPr="00D51E8C">
                <w:rPr>
                  <w:rFonts w:ascii="Calibri" w:eastAsia="Times New Roman" w:hAnsi="Calibri" w:cs="Times New Roman"/>
                  <w:color w:val="0000FF"/>
                  <w:u w:val="single"/>
                </w:rPr>
                <w:instrText xml:space="preserve"> HYPERLINK "http://hl7.org/fhir/daf/StructureDefinition/patient" </w:instrText>
              </w:r>
              <w:r w:rsidRPr="00D51E8C">
                <w:rPr>
                  <w:rFonts w:ascii="Calibri" w:eastAsia="Times New Roman" w:hAnsi="Calibri" w:cs="Times New Roman"/>
                  <w:color w:val="0000FF"/>
                  <w:u w:val="single"/>
                </w:rPr>
                <w:fldChar w:fldCharType="separate"/>
              </w:r>
              <w:r w:rsidR="00D51E8C" w:rsidRPr="00D51E8C">
                <w:rPr>
                  <w:rFonts w:ascii="Calibri" w:eastAsia="Times New Roman" w:hAnsi="Calibri" w:cs="Times New Roman"/>
                  <w:color w:val="0000FF"/>
                  <w:u w:val="single"/>
                </w:rPr>
                <w:t>http://hl7.org/fhir/daf/StructureDefinition/us-core-</w:t>
              </w:r>
              <w:r w:rsidRPr="00D51E8C">
                <w:rPr>
                  <w:rFonts w:ascii="Calibri" w:eastAsia="Times New Roman" w:hAnsi="Calibri" w:cs="Times New Roman"/>
                  <w:color w:val="0000FF"/>
                  <w:u w:val="single"/>
                </w:rPr>
                <w:fldChar w:fldCharType="end"/>
              </w:r>
            </w:ins>
          </w:p>
        </w:tc>
      </w:tr>
    </w:tbl>
    <w:p w:rsidR="00417B72" w:rsidRDefault="00417B72">
      <w:pPr>
        <w:pStyle w:val="ListParagraph"/>
        <w:ind w:left="1440"/>
        <w:rPr>
          <w:ins w:id="750" w:author="Eric Haas" w:date="2016-07-20T15:17:00Z"/>
        </w:rPr>
        <w:pPrChange w:id="751" w:author="Eric Haas" w:date="2016-07-20T15:18:00Z">
          <w:pPr>
            <w:pStyle w:val="ListParagraph"/>
            <w:numPr>
              <w:ilvl w:val="1"/>
              <w:numId w:val="2"/>
            </w:numPr>
            <w:ind w:left="1440" w:hanging="360"/>
          </w:pPr>
        </w:pPrChange>
      </w:pPr>
    </w:p>
    <w:p w:rsidR="00417B72" w:rsidRDefault="00D51E8C">
      <w:pPr>
        <w:pStyle w:val="ListParagraph"/>
        <w:numPr>
          <w:ilvl w:val="1"/>
          <w:numId w:val="2"/>
        </w:numPr>
        <w:rPr>
          <w:ins w:id="752" w:author="Eric Haas" w:date="2016-07-20T15:34:00Z"/>
        </w:rPr>
      </w:pPr>
      <w:ins w:id="753" w:author="Eric Haas" w:date="2016-07-20T15:18:00Z">
        <w:r>
          <w:t xml:space="preserve">Reference the extension </w:t>
        </w:r>
      </w:ins>
      <w:ins w:id="754" w:author="Eric Haas" w:date="2016-07-20T15:32:00Z">
        <w:r w:rsidR="006C52E4">
          <w:t xml:space="preserve"> as </w:t>
        </w:r>
        <w:r w:rsidR="00CF013F" w:rsidRPr="00CF013F">
          <w:rPr>
            <w:rFonts w:ascii="Courier New" w:hAnsi="Courier New" w:cs="Courier New"/>
            <w:rPrChange w:id="755" w:author="Eric Haas" w:date="2016-07-20T15:33:00Z">
              <w:rPr>
                <w:color w:val="0000FF"/>
                <w:u w:val="single"/>
              </w:rPr>
            </w:rPrChange>
          </w:rPr>
          <w:t>Extension{#code}</w:t>
        </w:r>
      </w:ins>
      <w:ins w:id="756" w:author="Eric Haas" w:date="2016-07-20T15:33:00Z">
        <w:r w:rsidR="006C52E4">
          <w:t xml:space="preserve">  where ‘code’ is from the  1</w:t>
        </w:r>
        <w:r w:rsidR="00CF013F" w:rsidRPr="00CF013F">
          <w:rPr>
            <w:vertAlign w:val="superscript"/>
            <w:rPrChange w:id="757" w:author="Eric Haas" w:date="2016-07-20T15:33:00Z">
              <w:rPr>
                <w:color w:val="0000FF"/>
                <w:u w:val="single"/>
              </w:rPr>
            </w:rPrChange>
          </w:rPr>
          <w:t>st</w:t>
        </w:r>
        <w:r w:rsidR="006C52E4">
          <w:t xml:space="preserve"> column in the extension tab </w:t>
        </w:r>
      </w:ins>
    </w:p>
    <w:p w:rsidR="00417B72" w:rsidRDefault="006C52E4">
      <w:pPr>
        <w:rPr>
          <w:ins w:id="758" w:author="Eric Haas" w:date="2016-07-20T15:17:00Z"/>
        </w:rPr>
        <w:pPrChange w:id="759" w:author="Eric Haas" w:date="2016-07-20T15:34:00Z">
          <w:pPr>
            <w:pStyle w:val="ListParagraph"/>
            <w:numPr>
              <w:ilvl w:val="1"/>
              <w:numId w:val="2"/>
            </w:numPr>
            <w:ind w:left="1440" w:hanging="360"/>
          </w:pPr>
        </w:pPrChange>
      </w:pPr>
      <w:ins w:id="760" w:author="Eric Haas" w:date="2016-07-20T15:34:00Z">
        <w:r>
          <w:t xml:space="preserve">  NOTE this is not working and other combo are not working either </w:t>
        </w:r>
        <w:proofErr w:type="spellStart"/>
        <w:r>
          <w:t>GG</w:t>
        </w:r>
        <w:proofErr w:type="spellEnd"/>
        <w:r>
          <w:t xml:space="preserve"> is looking into </w:t>
        </w:r>
      </w:ins>
    </w:p>
    <w:p w:rsidR="00417B72" w:rsidRDefault="00F16B1A">
      <w:pPr>
        <w:rPr>
          <w:ins w:id="761" w:author="Eric Haas" w:date="2016-07-20T15:40:00Z"/>
        </w:rPr>
        <w:pPrChange w:id="762" w:author="Eric Haas" w:date="2016-07-20T15:41:00Z">
          <w:pPr>
            <w:pStyle w:val="ListParagraph"/>
            <w:numPr>
              <w:ilvl w:val="1"/>
              <w:numId w:val="2"/>
            </w:numPr>
            <w:ind w:left="1440" w:hanging="360"/>
          </w:pPr>
        </w:pPrChange>
      </w:pPr>
      <w:ins w:id="763" w:author="Eric Haas" w:date="2016-07-20T15:41:00Z">
        <w:r>
          <w:t xml:space="preserve">The generated value set is also not being published either </w:t>
        </w:r>
      </w:ins>
    </w:p>
    <w:p w:rsidR="00417B72" w:rsidRDefault="006C52E4">
      <w:pPr>
        <w:pStyle w:val="ListParagraph"/>
        <w:numPr>
          <w:ilvl w:val="1"/>
          <w:numId w:val="2"/>
        </w:numPr>
        <w:rPr>
          <w:ins w:id="764" w:author="Eric Haas" w:date="2016-07-20T15:35:00Z"/>
        </w:rPr>
      </w:pPr>
      <w:ins w:id="765" w:author="Eric Haas" w:date="2016-07-20T15:35:00Z">
        <w:r>
          <w:t xml:space="preserve">Add the generated resources to both the DAF.xml  and </w:t>
        </w:r>
        <w:proofErr w:type="spellStart"/>
        <w:r>
          <w:t>DAF.json</w:t>
        </w:r>
        <w:proofErr w:type="spellEnd"/>
        <w:r>
          <w:t xml:space="preserve"> files</w:t>
        </w:r>
      </w:ins>
    </w:p>
    <w:p w:rsidR="00417B72" w:rsidRDefault="00417B72">
      <w:pPr>
        <w:pStyle w:val="ListParagraph"/>
        <w:ind w:left="1440"/>
        <w:rPr>
          <w:ins w:id="766" w:author="Eric Haas" w:date="2016-07-20T15:35:00Z"/>
        </w:rPr>
        <w:pPrChange w:id="767" w:author="Eric Haas" w:date="2016-07-20T15:35:00Z">
          <w:pPr>
            <w:pStyle w:val="ListParagraph"/>
            <w:numPr>
              <w:ilvl w:val="1"/>
              <w:numId w:val="2"/>
            </w:numPr>
            <w:ind w:left="1440" w:hanging="360"/>
          </w:pPr>
        </w:pPrChange>
      </w:pPr>
    </w:p>
    <w:p w:rsidR="00417B72" w:rsidRDefault="006C52E4">
      <w:pPr>
        <w:pStyle w:val="ListParagraph"/>
        <w:rPr>
          <w:ins w:id="768" w:author="Eric Haas" w:date="2016-07-20T15:37:00Z"/>
        </w:rPr>
        <w:pPrChange w:id="769" w:author="Eric Haas" w:date="2016-07-20T15:35:00Z">
          <w:pPr>
            <w:pStyle w:val="ListParagraph"/>
            <w:numPr>
              <w:ilvl w:val="1"/>
              <w:numId w:val="2"/>
            </w:numPr>
            <w:ind w:left="1440" w:hanging="360"/>
          </w:pPr>
        </w:pPrChange>
      </w:pPr>
      <w:ins w:id="770" w:author="Eric Haas" w:date="2016-07-20T15:35:00Z">
        <w:r>
          <w:t>e.g.:</w:t>
        </w:r>
      </w:ins>
    </w:p>
    <w:p w:rsidR="00417B72" w:rsidRDefault="00417B72">
      <w:pPr>
        <w:pStyle w:val="ListParagraph"/>
        <w:rPr>
          <w:ins w:id="771" w:author="Eric Haas" w:date="2016-07-20T15:35:00Z"/>
        </w:rPr>
        <w:pPrChange w:id="772" w:author="Eric Haas" w:date="2016-07-20T15:35:00Z">
          <w:pPr>
            <w:pStyle w:val="ListParagraph"/>
            <w:numPr>
              <w:ilvl w:val="1"/>
              <w:numId w:val="2"/>
            </w:numPr>
            <w:ind w:left="1440" w:hanging="360"/>
          </w:pPr>
        </w:pPrChange>
      </w:pPr>
    </w:p>
    <w:p w:rsidR="006C52E4" w:rsidRPr="006C52E4" w:rsidRDefault="006C52E4" w:rsidP="006C52E4">
      <w:pPr>
        <w:autoSpaceDE w:val="0"/>
        <w:autoSpaceDN w:val="0"/>
        <w:adjustRightInd w:val="0"/>
        <w:spacing w:after="0" w:line="240" w:lineRule="auto"/>
        <w:rPr>
          <w:ins w:id="773" w:author="Eric Haas" w:date="2016-07-20T15:36:00Z"/>
          <w:rFonts w:ascii="Courier New" w:hAnsi="Courier New" w:cs="Courier New"/>
          <w:color w:val="000000"/>
          <w:highlight w:val="white"/>
          <w:rPrChange w:id="774" w:author="Eric Haas" w:date="2016-07-20T15:36:00Z">
            <w:rPr>
              <w:ins w:id="775" w:author="Eric Haas" w:date="2016-07-20T15:36:00Z"/>
              <w:rFonts w:ascii="Arial" w:hAnsi="Arial" w:cs="Arial"/>
              <w:color w:val="000000"/>
              <w:highlight w:val="white"/>
            </w:rPr>
          </w:rPrChange>
        </w:rPr>
      </w:pPr>
      <w:ins w:id="776" w:author="Eric Haas" w:date="2016-07-20T15:36:00Z">
        <w:r>
          <w:rPr>
            <w:rFonts w:ascii="Arial" w:hAnsi="Arial" w:cs="Arial"/>
            <w:color w:val="000000"/>
            <w:highlight w:val="white"/>
          </w:rPr>
          <w:tab/>
        </w:r>
        <w:r w:rsidR="00CF013F" w:rsidRPr="00CF013F">
          <w:rPr>
            <w:rFonts w:ascii="Courier New" w:hAnsi="Courier New" w:cs="Courier New"/>
            <w:color w:val="800000"/>
            <w:highlight w:val="white"/>
            <w:rPrChange w:id="777" w:author="Eric Haas" w:date="2016-07-20T15:36:00Z">
              <w:rPr>
                <w:rFonts w:ascii="Arial" w:hAnsi="Arial" w:cs="Arial"/>
                <w:color w:val="800000"/>
                <w:highlight w:val="white"/>
                <w:u w:val="single"/>
              </w:rPr>
            </w:rPrChange>
          </w:rPr>
          <w:t>"</w:t>
        </w:r>
        <w:proofErr w:type="spellStart"/>
        <w:r w:rsidR="00CF013F" w:rsidRPr="00CF013F">
          <w:rPr>
            <w:rFonts w:ascii="Courier New" w:hAnsi="Courier New" w:cs="Courier New"/>
            <w:color w:val="800000"/>
            <w:highlight w:val="white"/>
            <w:rPrChange w:id="778" w:author="Eric Haas" w:date="2016-07-20T15:36:00Z">
              <w:rPr>
                <w:rFonts w:ascii="Arial" w:hAnsi="Arial" w:cs="Arial"/>
                <w:color w:val="800000"/>
                <w:highlight w:val="white"/>
                <w:u w:val="single"/>
              </w:rPr>
            </w:rPrChange>
          </w:rPr>
          <w:t>StructureDefinition</w:t>
        </w:r>
        <w:proofErr w:type="spellEnd"/>
        <w:r w:rsidR="00CF013F" w:rsidRPr="00CF013F">
          <w:rPr>
            <w:rFonts w:ascii="Courier New" w:hAnsi="Courier New" w:cs="Courier New"/>
            <w:color w:val="800000"/>
            <w:highlight w:val="white"/>
            <w:rPrChange w:id="779" w:author="Eric Haas" w:date="2016-07-20T15:36:00Z">
              <w:rPr>
                <w:rFonts w:ascii="Arial" w:hAnsi="Arial" w:cs="Arial"/>
                <w:color w:val="800000"/>
                <w:highlight w:val="white"/>
                <w:u w:val="single"/>
              </w:rPr>
            </w:rPrChange>
          </w:rPr>
          <w:t>/us-core-birth-sex"</w:t>
        </w:r>
        <w:r w:rsidR="00CF013F" w:rsidRPr="00CF013F">
          <w:rPr>
            <w:rFonts w:ascii="Courier New" w:hAnsi="Courier New" w:cs="Courier New"/>
            <w:color w:val="0000FF"/>
            <w:highlight w:val="white"/>
            <w:rPrChange w:id="780" w:author="Eric Haas" w:date="2016-07-20T15:36:00Z">
              <w:rPr>
                <w:rFonts w:ascii="Arial" w:hAnsi="Arial" w:cs="Arial"/>
                <w:color w:val="0000FF"/>
                <w:highlight w:val="white"/>
                <w:u w:val="single"/>
              </w:rPr>
            </w:rPrChange>
          </w:rPr>
          <w:t>:</w:t>
        </w:r>
        <w:r w:rsidR="00CF013F" w:rsidRPr="00CF013F">
          <w:rPr>
            <w:rFonts w:ascii="Courier New" w:hAnsi="Courier New" w:cs="Courier New"/>
            <w:color w:val="000000"/>
            <w:highlight w:val="white"/>
            <w:rPrChange w:id="781" w:author="Eric Haas" w:date="2016-07-20T15:36:00Z">
              <w:rPr>
                <w:rFonts w:ascii="Arial" w:hAnsi="Arial" w:cs="Arial"/>
                <w:color w:val="000000"/>
                <w:highlight w:val="white"/>
                <w:u w:val="single"/>
              </w:rPr>
            </w:rPrChange>
          </w:rPr>
          <w:t xml:space="preserve"> </w:t>
        </w:r>
        <w:r w:rsidR="00CF013F" w:rsidRPr="00CF013F">
          <w:rPr>
            <w:rFonts w:ascii="Courier New" w:hAnsi="Courier New" w:cs="Courier New"/>
            <w:color w:val="0000FF"/>
            <w:highlight w:val="white"/>
            <w:rPrChange w:id="782" w:author="Eric Haas" w:date="2016-07-20T15:36:00Z">
              <w:rPr>
                <w:rFonts w:ascii="Arial" w:hAnsi="Arial" w:cs="Arial"/>
                <w:color w:val="0000FF"/>
                <w:highlight w:val="white"/>
                <w:u w:val="single"/>
              </w:rPr>
            </w:rPrChange>
          </w:rPr>
          <w:t>{</w:t>
        </w:r>
      </w:ins>
    </w:p>
    <w:p w:rsidR="006C52E4" w:rsidRPr="006C52E4" w:rsidRDefault="00CF013F" w:rsidP="006C52E4">
      <w:pPr>
        <w:autoSpaceDE w:val="0"/>
        <w:autoSpaceDN w:val="0"/>
        <w:adjustRightInd w:val="0"/>
        <w:spacing w:after="0" w:line="240" w:lineRule="auto"/>
        <w:rPr>
          <w:ins w:id="783" w:author="Eric Haas" w:date="2016-07-20T15:36:00Z"/>
          <w:rFonts w:ascii="Courier New" w:hAnsi="Courier New" w:cs="Courier New"/>
          <w:color w:val="000000"/>
          <w:highlight w:val="white"/>
          <w:rPrChange w:id="784" w:author="Eric Haas" w:date="2016-07-20T15:36:00Z">
            <w:rPr>
              <w:ins w:id="785" w:author="Eric Haas" w:date="2016-07-20T15:36:00Z"/>
              <w:rFonts w:ascii="Arial" w:hAnsi="Arial" w:cs="Arial"/>
              <w:color w:val="000000"/>
              <w:highlight w:val="white"/>
            </w:rPr>
          </w:rPrChange>
        </w:rPr>
      </w:pPr>
      <w:ins w:id="786" w:author="Eric Haas" w:date="2016-07-20T15:36:00Z">
        <w:r w:rsidRPr="00CF013F">
          <w:rPr>
            <w:rFonts w:ascii="Courier New" w:hAnsi="Courier New" w:cs="Courier New"/>
            <w:color w:val="000000"/>
            <w:highlight w:val="white"/>
            <w:rPrChange w:id="787" w:author="Eric Haas" w:date="2016-07-20T15:36:00Z">
              <w:rPr>
                <w:rFonts w:ascii="Arial" w:hAnsi="Arial" w:cs="Arial"/>
                <w:color w:val="000000"/>
                <w:highlight w:val="white"/>
                <w:u w:val="single"/>
              </w:rPr>
            </w:rPrChange>
          </w:rPr>
          <w:tab/>
        </w:r>
        <w:r w:rsidRPr="00CF013F">
          <w:rPr>
            <w:rFonts w:ascii="Courier New" w:hAnsi="Courier New" w:cs="Courier New"/>
            <w:color w:val="000000"/>
            <w:highlight w:val="white"/>
            <w:rPrChange w:id="788" w:author="Eric Haas" w:date="2016-07-20T15:36:00Z">
              <w:rPr>
                <w:rFonts w:ascii="Arial" w:hAnsi="Arial" w:cs="Arial"/>
                <w:color w:val="000000"/>
                <w:highlight w:val="white"/>
                <w:u w:val="single"/>
              </w:rPr>
            </w:rPrChange>
          </w:rPr>
          <w:tab/>
        </w:r>
        <w:r w:rsidRPr="00CF013F">
          <w:rPr>
            <w:rFonts w:ascii="Courier New" w:hAnsi="Courier New" w:cs="Courier New"/>
            <w:color w:val="000000"/>
            <w:highlight w:val="white"/>
            <w:rPrChange w:id="789" w:author="Eric Haas" w:date="2016-07-20T15:36:00Z">
              <w:rPr>
                <w:rFonts w:ascii="Arial" w:hAnsi="Arial" w:cs="Arial"/>
                <w:color w:val="000000"/>
                <w:highlight w:val="white"/>
                <w:u w:val="single"/>
              </w:rPr>
            </w:rPrChange>
          </w:rPr>
          <w:tab/>
        </w:r>
        <w:r w:rsidRPr="00CF013F">
          <w:rPr>
            <w:rFonts w:ascii="Courier New" w:hAnsi="Courier New" w:cs="Courier New"/>
            <w:color w:val="800000"/>
            <w:highlight w:val="white"/>
            <w:rPrChange w:id="790" w:author="Eric Haas" w:date="2016-07-20T15:36:00Z">
              <w:rPr>
                <w:rFonts w:ascii="Arial" w:hAnsi="Arial" w:cs="Arial"/>
                <w:color w:val="800000"/>
                <w:highlight w:val="white"/>
                <w:u w:val="single"/>
              </w:rPr>
            </w:rPrChange>
          </w:rPr>
          <w:t>"</w:t>
        </w:r>
        <w:proofErr w:type="spellStart"/>
        <w:proofErr w:type="gramStart"/>
        <w:r w:rsidRPr="00CF013F">
          <w:rPr>
            <w:rFonts w:ascii="Courier New" w:hAnsi="Courier New" w:cs="Courier New"/>
            <w:color w:val="800000"/>
            <w:highlight w:val="white"/>
            <w:rPrChange w:id="791" w:author="Eric Haas" w:date="2016-07-20T15:36:00Z">
              <w:rPr>
                <w:rFonts w:ascii="Arial" w:hAnsi="Arial" w:cs="Arial"/>
                <w:color w:val="800000"/>
                <w:highlight w:val="white"/>
                <w:u w:val="single"/>
              </w:rPr>
            </w:rPrChange>
          </w:rPr>
          <w:t>defns</w:t>
        </w:r>
        <w:proofErr w:type="spellEnd"/>
        <w:proofErr w:type="gramEnd"/>
        <w:r w:rsidRPr="00CF013F">
          <w:rPr>
            <w:rFonts w:ascii="Courier New" w:hAnsi="Courier New" w:cs="Courier New"/>
            <w:color w:val="800000"/>
            <w:highlight w:val="white"/>
            <w:rPrChange w:id="792" w:author="Eric Haas" w:date="2016-07-20T15:36:00Z">
              <w:rPr>
                <w:rFonts w:ascii="Arial" w:hAnsi="Arial" w:cs="Arial"/>
                <w:color w:val="800000"/>
                <w:highlight w:val="white"/>
                <w:u w:val="single"/>
              </w:rPr>
            </w:rPrChange>
          </w:rPr>
          <w:t>"</w:t>
        </w:r>
        <w:r w:rsidRPr="00CF013F">
          <w:rPr>
            <w:rFonts w:ascii="Courier New" w:hAnsi="Courier New" w:cs="Courier New"/>
            <w:color w:val="0000FF"/>
            <w:highlight w:val="white"/>
            <w:rPrChange w:id="793" w:author="Eric Haas" w:date="2016-07-20T15:36:00Z">
              <w:rPr>
                <w:rFonts w:ascii="Arial" w:hAnsi="Arial" w:cs="Arial"/>
                <w:color w:val="0000FF"/>
                <w:highlight w:val="white"/>
                <w:u w:val="single"/>
              </w:rPr>
            </w:rPrChange>
          </w:rPr>
          <w:t>:</w:t>
        </w:r>
        <w:r w:rsidRPr="00CF013F">
          <w:rPr>
            <w:rFonts w:ascii="Courier New" w:hAnsi="Courier New" w:cs="Courier New"/>
            <w:color w:val="000000"/>
            <w:highlight w:val="white"/>
            <w:rPrChange w:id="794" w:author="Eric Haas" w:date="2016-07-20T15:36:00Z">
              <w:rPr>
                <w:rFonts w:ascii="Arial" w:hAnsi="Arial" w:cs="Arial"/>
                <w:color w:val="000000"/>
                <w:highlight w:val="white"/>
                <w:u w:val="single"/>
              </w:rPr>
            </w:rPrChange>
          </w:rPr>
          <w:t xml:space="preserve"> "us-core-birth-sex-definitions.html"</w:t>
        </w:r>
        <w:r w:rsidRPr="00CF013F">
          <w:rPr>
            <w:rFonts w:ascii="Courier New" w:hAnsi="Courier New" w:cs="Courier New"/>
            <w:color w:val="0000FF"/>
            <w:highlight w:val="white"/>
            <w:rPrChange w:id="795" w:author="Eric Haas" w:date="2016-07-20T15:36:00Z">
              <w:rPr>
                <w:rFonts w:ascii="Arial" w:hAnsi="Arial" w:cs="Arial"/>
                <w:color w:val="0000FF"/>
                <w:highlight w:val="white"/>
                <w:u w:val="single"/>
              </w:rPr>
            </w:rPrChange>
          </w:rPr>
          <w:t>,</w:t>
        </w:r>
      </w:ins>
    </w:p>
    <w:p w:rsidR="006C52E4" w:rsidRPr="006C52E4" w:rsidRDefault="00CF013F" w:rsidP="006C52E4">
      <w:pPr>
        <w:autoSpaceDE w:val="0"/>
        <w:autoSpaceDN w:val="0"/>
        <w:adjustRightInd w:val="0"/>
        <w:spacing w:after="0" w:line="240" w:lineRule="auto"/>
        <w:rPr>
          <w:ins w:id="796" w:author="Eric Haas" w:date="2016-07-20T15:36:00Z"/>
          <w:rFonts w:ascii="Courier New" w:hAnsi="Courier New" w:cs="Courier New"/>
          <w:color w:val="000000"/>
          <w:highlight w:val="white"/>
          <w:rPrChange w:id="797" w:author="Eric Haas" w:date="2016-07-20T15:36:00Z">
            <w:rPr>
              <w:ins w:id="798" w:author="Eric Haas" w:date="2016-07-20T15:36:00Z"/>
              <w:rFonts w:ascii="Arial" w:hAnsi="Arial" w:cs="Arial"/>
              <w:color w:val="000000"/>
              <w:highlight w:val="white"/>
            </w:rPr>
          </w:rPrChange>
        </w:rPr>
      </w:pPr>
      <w:ins w:id="799" w:author="Eric Haas" w:date="2016-07-20T15:36:00Z">
        <w:r w:rsidRPr="00CF013F">
          <w:rPr>
            <w:rFonts w:ascii="Courier New" w:hAnsi="Courier New" w:cs="Courier New"/>
            <w:color w:val="000000"/>
            <w:highlight w:val="white"/>
            <w:rPrChange w:id="800" w:author="Eric Haas" w:date="2016-07-20T15:36:00Z">
              <w:rPr>
                <w:rFonts w:ascii="Arial" w:hAnsi="Arial" w:cs="Arial"/>
                <w:color w:val="000000"/>
                <w:highlight w:val="white"/>
                <w:u w:val="single"/>
              </w:rPr>
            </w:rPrChange>
          </w:rPr>
          <w:tab/>
        </w:r>
        <w:r w:rsidRPr="00CF013F">
          <w:rPr>
            <w:rFonts w:ascii="Courier New" w:hAnsi="Courier New" w:cs="Courier New"/>
            <w:color w:val="000000"/>
            <w:highlight w:val="white"/>
            <w:rPrChange w:id="801" w:author="Eric Haas" w:date="2016-07-20T15:36:00Z">
              <w:rPr>
                <w:rFonts w:ascii="Arial" w:hAnsi="Arial" w:cs="Arial"/>
                <w:color w:val="000000"/>
                <w:highlight w:val="white"/>
                <w:u w:val="single"/>
              </w:rPr>
            </w:rPrChange>
          </w:rPr>
          <w:tab/>
        </w:r>
        <w:r w:rsidRPr="00CF013F">
          <w:rPr>
            <w:rFonts w:ascii="Courier New" w:hAnsi="Courier New" w:cs="Courier New"/>
            <w:color w:val="000000"/>
            <w:highlight w:val="white"/>
            <w:rPrChange w:id="802" w:author="Eric Haas" w:date="2016-07-20T15:36:00Z">
              <w:rPr>
                <w:rFonts w:ascii="Arial" w:hAnsi="Arial" w:cs="Arial"/>
                <w:color w:val="000000"/>
                <w:highlight w:val="white"/>
                <w:u w:val="single"/>
              </w:rPr>
            </w:rPrChange>
          </w:rPr>
          <w:tab/>
        </w:r>
        <w:r w:rsidRPr="00CF013F">
          <w:rPr>
            <w:rFonts w:ascii="Courier New" w:hAnsi="Courier New" w:cs="Courier New"/>
            <w:color w:val="800000"/>
            <w:highlight w:val="white"/>
            <w:rPrChange w:id="803" w:author="Eric Haas" w:date="2016-07-20T15:36:00Z">
              <w:rPr>
                <w:rFonts w:ascii="Arial" w:hAnsi="Arial" w:cs="Arial"/>
                <w:color w:val="800000"/>
                <w:highlight w:val="white"/>
                <w:u w:val="single"/>
              </w:rPr>
            </w:rPrChange>
          </w:rPr>
          <w:t>"</w:t>
        </w:r>
        <w:proofErr w:type="gramStart"/>
        <w:r w:rsidRPr="00CF013F">
          <w:rPr>
            <w:rFonts w:ascii="Courier New" w:hAnsi="Courier New" w:cs="Courier New"/>
            <w:color w:val="800000"/>
            <w:highlight w:val="white"/>
            <w:rPrChange w:id="804" w:author="Eric Haas" w:date="2016-07-20T15:36:00Z">
              <w:rPr>
                <w:rFonts w:ascii="Arial" w:hAnsi="Arial" w:cs="Arial"/>
                <w:color w:val="800000"/>
                <w:highlight w:val="white"/>
                <w:u w:val="single"/>
              </w:rPr>
            </w:rPrChange>
          </w:rPr>
          <w:t>base</w:t>
        </w:r>
        <w:proofErr w:type="gramEnd"/>
        <w:r w:rsidRPr="00CF013F">
          <w:rPr>
            <w:rFonts w:ascii="Courier New" w:hAnsi="Courier New" w:cs="Courier New"/>
            <w:color w:val="800000"/>
            <w:highlight w:val="white"/>
            <w:rPrChange w:id="805" w:author="Eric Haas" w:date="2016-07-20T15:36:00Z">
              <w:rPr>
                <w:rFonts w:ascii="Arial" w:hAnsi="Arial" w:cs="Arial"/>
                <w:color w:val="800000"/>
                <w:highlight w:val="white"/>
                <w:u w:val="single"/>
              </w:rPr>
            </w:rPrChange>
          </w:rPr>
          <w:t>"</w:t>
        </w:r>
        <w:r w:rsidRPr="00CF013F">
          <w:rPr>
            <w:rFonts w:ascii="Courier New" w:hAnsi="Courier New" w:cs="Courier New"/>
            <w:color w:val="0000FF"/>
            <w:highlight w:val="white"/>
            <w:rPrChange w:id="806" w:author="Eric Haas" w:date="2016-07-20T15:36:00Z">
              <w:rPr>
                <w:rFonts w:ascii="Arial" w:hAnsi="Arial" w:cs="Arial"/>
                <w:color w:val="0000FF"/>
                <w:highlight w:val="white"/>
                <w:u w:val="single"/>
              </w:rPr>
            </w:rPrChange>
          </w:rPr>
          <w:t>:</w:t>
        </w:r>
        <w:r w:rsidRPr="00CF013F">
          <w:rPr>
            <w:rFonts w:ascii="Courier New" w:hAnsi="Courier New" w:cs="Courier New"/>
            <w:color w:val="000000"/>
            <w:highlight w:val="white"/>
            <w:rPrChange w:id="807" w:author="Eric Haas" w:date="2016-07-20T15:36:00Z">
              <w:rPr>
                <w:rFonts w:ascii="Arial" w:hAnsi="Arial" w:cs="Arial"/>
                <w:color w:val="000000"/>
                <w:highlight w:val="white"/>
                <w:u w:val="single"/>
              </w:rPr>
            </w:rPrChange>
          </w:rPr>
          <w:t xml:space="preserve"> "us-core-birth-sex.html"</w:t>
        </w:r>
      </w:ins>
    </w:p>
    <w:p w:rsidR="00417B72" w:rsidRDefault="00CF013F">
      <w:pPr>
        <w:pStyle w:val="ListParagraph"/>
        <w:rPr>
          <w:ins w:id="808" w:author="Eric Haas" w:date="2016-07-20T15:37:00Z"/>
          <w:rFonts w:ascii="Courier New" w:hAnsi="Courier New" w:cs="Courier New"/>
          <w:color w:val="0000FF"/>
          <w:highlight w:val="white"/>
        </w:rPr>
        <w:pPrChange w:id="809" w:author="Eric Haas" w:date="2016-07-20T15:35:00Z">
          <w:pPr>
            <w:pStyle w:val="ListParagraph"/>
            <w:numPr>
              <w:ilvl w:val="1"/>
              <w:numId w:val="2"/>
            </w:numPr>
            <w:ind w:left="1440" w:hanging="360"/>
          </w:pPr>
        </w:pPrChange>
      </w:pPr>
      <w:ins w:id="810" w:author="Eric Haas" w:date="2016-07-20T15:36:00Z">
        <w:r w:rsidRPr="00CF013F">
          <w:rPr>
            <w:rFonts w:ascii="Courier New" w:hAnsi="Courier New" w:cs="Courier New"/>
            <w:color w:val="000000"/>
            <w:highlight w:val="white"/>
            <w:rPrChange w:id="811" w:author="Eric Haas" w:date="2016-07-20T15:36:00Z">
              <w:rPr>
                <w:rFonts w:ascii="Arial" w:hAnsi="Arial" w:cs="Arial"/>
                <w:color w:val="000000"/>
                <w:highlight w:val="white"/>
                <w:u w:val="single"/>
              </w:rPr>
            </w:rPrChange>
          </w:rPr>
          <w:tab/>
        </w:r>
        <w:r w:rsidRPr="00CF013F">
          <w:rPr>
            <w:rFonts w:ascii="Courier New" w:hAnsi="Courier New" w:cs="Courier New"/>
            <w:color w:val="000000"/>
            <w:highlight w:val="white"/>
            <w:rPrChange w:id="812" w:author="Eric Haas" w:date="2016-07-20T15:36:00Z">
              <w:rPr>
                <w:rFonts w:ascii="Arial" w:hAnsi="Arial" w:cs="Arial"/>
                <w:color w:val="000000"/>
                <w:highlight w:val="white"/>
                <w:u w:val="single"/>
              </w:rPr>
            </w:rPrChange>
          </w:rPr>
          <w:tab/>
        </w:r>
        <w:r w:rsidRPr="00CF013F">
          <w:rPr>
            <w:rFonts w:ascii="Courier New" w:hAnsi="Courier New" w:cs="Courier New"/>
            <w:color w:val="0000FF"/>
            <w:highlight w:val="white"/>
            <w:rPrChange w:id="813" w:author="Eric Haas" w:date="2016-07-20T15:36:00Z">
              <w:rPr>
                <w:rFonts w:ascii="Arial" w:hAnsi="Arial" w:cs="Arial"/>
                <w:color w:val="0000FF"/>
                <w:highlight w:val="white"/>
                <w:u w:val="single"/>
              </w:rPr>
            </w:rPrChange>
          </w:rPr>
          <w:t>},</w:t>
        </w:r>
      </w:ins>
    </w:p>
    <w:p w:rsidR="00417B72" w:rsidRDefault="00CF013F">
      <w:pPr>
        <w:pStyle w:val="ListParagraph"/>
        <w:rPr>
          <w:ins w:id="814" w:author="Eric Haas" w:date="2016-07-20T15:36:00Z"/>
          <w:rFonts w:ascii="Courier New" w:hAnsi="Courier New" w:cs="Courier New"/>
          <w:color w:val="000000"/>
        </w:rPr>
        <w:pPrChange w:id="815" w:author="Eric Haas" w:date="2016-07-20T15:35:00Z">
          <w:pPr>
            <w:pStyle w:val="ListParagraph"/>
            <w:numPr>
              <w:ilvl w:val="1"/>
              <w:numId w:val="2"/>
            </w:numPr>
            <w:ind w:left="1440" w:hanging="360"/>
          </w:pPr>
        </w:pPrChange>
      </w:pPr>
      <w:ins w:id="816" w:author="Eric Haas" w:date="2016-07-20T15:36:00Z">
        <w:r w:rsidRPr="00CF013F">
          <w:rPr>
            <w:rFonts w:ascii="Courier New" w:hAnsi="Courier New" w:cs="Courier New"/>
            <w:color w:val="000000"/>
            <w:highlight w:val="white"/>
            <w:rPrChange w:id="817" w:author="Eric Haas" w:date="2016-07-20T15:36:00Z">
              <w:rPr>
                <w:rFonts w:ascii="Arial" w:hAnsi="Arial" w:cs="Arial"/>
                <w:color w:val="000000"/>
                <w:highlight w:val="white"/>
                <w:u w:val="single"/>
              </w:rPr>
            </w:rPrChange>
          </w:rPr>
          <w:tab/>
        </w:r>
      </w:ins>
    </w:p>
    <w:p w:rsidR="00417B72" w:rsidRDefault="006C52E4">
      <w:pPr>
        <w:pStyle w:val="ListParagraph"/>
        <w:rPr>
          <w:ins w:id="818" w:author="Eric Haas" w:date="2016-07-20T15:36:00Z"/>
          <w:rFonts w:ascii="Courier New" w:hAnsi="Courier New" w:cs="Courier New"/>
          <w:color w:val="000000"/>
        </w:rPr>
        <w:pPrChange w:id="819" w:author="Eric Haas" w:date="2016-07-20T15:35:00Z">
          <w:pPr>
            <w:pStyle w:val="ListParagraph"/>
            <w:numPr>
              <w:ilvl w:val="1"/>
              <w:numId w:val="2"/>
            </w:numPr>
            <w:ind w:left="1440" w:hanging="360"/>
          </w:pPr>
        </w:pPrChange>
      </w:pPr>
      <w:ins w:id="820" w:author="Eric Haas" w:date="2016-07-20T15:36:00Z">
        <w:r>
          <w:rPr>
            <w:rFonts w:ascii="Courier New" w:hAnsi="Courier New" w:cs="Courier New"/>
            <w:color w:val="000000"/>
          </w:rPr>
          <w:t xml:space="preserve"> And</w:t>
        </w:r>
      </w:ins>
    </w:p>
    <w:p w:rsidR="00417B72" w:rsidRDefault="00417B72">
      <w:pPr>
        <w:pStyle w:val="ListParagraph"/>
        <w:rPr>
          <w:ins w:id="821" w:author="Eric Haas" w:date="2016-07-20T15:36:00Z"/>
          <w:rFonts w:ascii="Courier New" w:hAnsi="Courier New" w:cs="Courier New"/>
          <w:color w:val="000000"/>
        </w:rPr>
        <w:pPrChange w:id="822" w:author="Eric Haas" w:date="2016-07-20T15:35:00Z">
          <w:pPr>
            <w:pStyle w:val="ListParagraph"/>
            <w:numPr>
              <w:ilvl w:val="1"/>
              <w:numId w:val="2"/>
            </w:numPr>
            <w:ind w:left="1440" w:hanging="360"/>
          </w:pPr>
        </w:pPrChange>
      </w:pPr>
    </w:p>
    <w:p w:rsidR="006C52E4" w:rsidRPr="006C52E4" w:rsidRDefault="00CF013F" w:rsidP="006C52E4">
      <w:pPr>
        <w:autoSpaceDE w:val="0"/>
        <w:autoSpaceDN w:val="0"/>
        <w:adjustRightInd w:val="0"/>
        <w:spacing w:after="0" w:line="240" w:lineRule="auto"/>
        <w:rPr>
          <w:ins w:id="823" w:author="Eric Haas" w:date="2016-07-20T15:36:00Z"/>
          <w:rFonts w:ascii="Courier New" w:hAnsi="Courier New" w:cs="Courier New"/>
          <w:color w:val="000000"/>
          <w:highlight w:val="white"/>
          <w:rPrChange w:id="824" w:author="Eric Haas" w:date="2016-07-20T15:36:00Z">
            <w:rPr>
              <w:ins w:id="825" w:author="Eric Haas" w:date="2016-07-20T15:36:00Z"/>
              <w:rFonts w:ascii="Arial" w:hAnsi="Arial" w:cs="Arial"/>
              <w:color w:val="000000"/>
              <w:highlight w:val="white"/>
            </w:rPr>
          </w:rPrChange>
        </w:rPr>
      </w:pPr>
      <w:ins w:id="826" w:author="Eric Haas" w:date="2016-07-20T15:36:00Z">
        <w:r w:rsidRPr="00CF013F">
          <w:rPr>
            <w:rFonts w:ascii="Courier New" w:hAnsi="Courier New" w:cs="Courier New"/>
            <w:color w:val="000000"/>
            <w:highlight w:val="white"/>
            <w:rPrChange w:id="827" w:author="Eric Haas" w:date="2016-07-20T15:36:00Z">
              <w:rPr>
                <w:rFonts w:ascii="Arial" w:hAnsi="Arial" w:cs="Arial"/>
                <w:color w:val="000000"/>
                <w:highlight w:val="white"/>
                <w:u w:val="single"/>
              </w:rPr>
            </w:rPrChange>
          </w:rPr>
          <w:tab/>
        </w:r>
        <w:r w:rsidRPr="00CF013F">
          <w:rPr>
            <w:rFonts w:ascii="Courier New" w:hAnsi="Courier New" w:cs="Courier New"/>
            <w:color w:val="000000"/>
            <w:highlight w:val="white"/>
            <w:rPrChange w:id="828" w:author="Eric Haas" w:date="2016-07-20T15:36:00Z">
              <w:rPr>
                <w:rFonts w:ascii="Arial" w:hAnsi="Arial" w:cs="Arial"/>
                <w:color w:val="000000"/>
                <w:highlight w:val="white"/>
                <w:u w:val="single"/>
              </w:rPr>
            </w:rPrChange>
          </w:rPr>
          <w:tab/>
        </w:r>
        <w:r w:rsidRPr="00CF013F">
          <w:rPr>
            <w:rFonts w:ascii="Courier New" w:hAnsi="Courier New" w:cs="Courier New"/>
            <w:color w:val="0000FF"/>
            <w:highlight w:val="white"/>
            <w:rPrChange w:id="829" w:author="Eric Haas" w:date="2016-07-20T15:36:00Z">
              <w:rPr>
                <w:rFonts w:ascii="Arial" w:hAnsi="Arial" w:cs="Arial"/>
                <w:color w:val="0000FF"/>
                <w:highlight w:val="white"/>
                <w:u w:val="single"/>
              </w:rPr>
            </w:rPrChange>
          </w:rPr>
          <w:t>&lt;</w:t>
        </w:r>
        <w:proofErr w:type="gramStart"/>
        <w:r w:rsidRPr="00CF013F">
          <w:rPr>
            <w:rFonts w:ascii="Courier New" w:hAnsi="Courier New" w:cs="Courier New"/>
            <w:color w:val="800000"/>
            <w:highlight w:val="white"/>
            <w:rPrChange w:id="830" w:author="Eric Haas" w:date="2016-07-20T15:36:00Z">
              <w:rPr>
                <w:rFonts w:ascii="Arial" w:hAnsi="Arial" w:cs="Arial"/>
                <w:color w:val="800000"/>
                <w:highlight w:val="white"/>
                <w:u w:val="single"/>
              </w:rPr>
            </w:rPrChange>
          </w:rPr>
          <w:t>resource</w:t>
        </w:r>
        <w:proofErr w:type="gramEnd"/>
        <w:r w:rsidRPr="00CF013F">
          <w:rPr>
            <w:rFonts w:ascii="Courier New" w:hAnsi="Courier New" w:cs="Courier New"/>
            <w:color w:val="0000FF"/>
            <w:highlight w:val="white"/>
            <w:rPrChange w:id="831" w:author="Eric Haas" w:date="2016-07-20T15:36:00Z">
              <w:rPr>
                <w:rFonts w:ascii="Arial" w:hAnsi="Arial" w:cs="Arial"/>
                <w:color w:val="0000FF"/>
                <w:highlight w:val="white"/>
                <w:u w:val="single"/>
              </w:rPr>
            </w:rPrChange>
          </w:rPr>
          <w:t>&gt;</w:t>
        </w:r>
      </w:ins>
    </w:p>
    <w:p w:rsidR="006C52E4" w:rsidRPr="006C52E4" w:rsidRDefault="00CF013F" w:rsidP="006C52E4">
      <w:pPr>
        <w:autoSpaceDE w:val="0"/>
        <w:autoSpaceDN w:val="0"/>
        <w:adjustRightInd w:val="0"/>
        <w:spacing w:after="0" w:line="240" w:lineRule="auto"/>
        <w:rPr>
          <w:ins w:id="832" w:author="Eric Haas" w:date="2016-07-20T15:36:00Z"/>
          <w:rFonts w:ascii="Courier New" w:hAnsi="Courier New" w:cs="Courier New"/>
          <w:color w:val="000000"/>
          <w:highlight w:val="white"/>
          <w:rPrChange w:id="833" w:author="Eric Haas" w:date="2016-07-20T15:36:00Z">
            <w:rPr>
              <w:ins w:id="834" w:author="Eric Haas" w:date="2016-07-20T15:36:00Z"/>
              <w:rFonts w:ascii="Arial" w:hAnsi="Arial" w:cs="Arial"/>
              <w:color w:val="000000"/>
              <w:highlight w:val="white"/>
            </w:rPr>
          </w:rPrChange>
        </w:rPr>
      </w:pPr>
      <w:ins w:id="835" w:author="Eric Haas" w:date="2016-07-20T15:36:00Z">
        <w:r w:rsidRPr="00CF013F">
          <w:rPr>
            <w:rFonts w:ascii="Courier New" w:hAnsi="Courier New" w:cs="Courier New"/>
            <w:color w:val="000000"/>
            <w:highlight w:val="white"/>
            <w:rPrChange w:id="836" w:author="Eric Haas" w:date="2016-07-20T15:36:00Z">
              <w:rPr>
                <w:rFonts w:ascii="Arial" w:hAnsi="Arial" w:cs="Arial"/>
                <w:color w:val="000000"/>
                <w:highlight w:val="white"/>
                <w:u w:val="single"/>
              </w:rPr>
            </w:rPrChange>
          </w:rPr>
          <w:tab/>
        </w:r>
        <w:r w:rsidRPr="00CF013F">
          <w:rPr>
            <w:rFonts w:ascii="Courier New" w:hAnsi="Courier New" w:cs="Courier New"/>
            <w:color w:val="000000"/>
            <w:highlight w:val="white"/>
            <w:rPrChange w:id="837" w:author="Eric Haas" w:date="2016-07-20T15:36:00Z">
              <w:rPr>
                <w:rFonts w:ascii="Arial" w:hAnsi="Arial" w:cs="Arial"/>
                <w:color w:val="000000"/>
                <w:highlight w:val="white"/>
                <w:u w:val="single"/>
              </w:rPr>
            </w:rPrChange>
          </w:rPr>
          <w:tab/>
        </w:r>
        <w:r w:rsidRPr="00CF013F">
          <w:rPr>
            <w:rFonts w:ascii="Courier New" w:hAnsi="Courier New" w:cs="Courier New"/>
            <w:color w:val="000000"/>
            <w:highlight w:val="white"/>
            <w:rPrChange w:id="838" w:author="Eric Haas" w:date="2016-07-20T15:36:00Z">
              <w:rPr>
                <w:rFonts w:ascii="Arial" w:hAnsi="Arial" w:cs="Arial"/>
                <w:color w:val="000000"/>
                <w:highlight w:val="white"/>
                <w:u w:val="single"/>
              </w:rPr>
            </w:rPrChange>
          </w:rPr>
          <w:tab/>
        </w:r>
        <w:r w:rsidRPr="00CF013F">
          <w:rPr>
            <w:rFonts w:ascii="Courier New" w:hAnsi="Courier New" w:cs="Courier New"/>
            <w:color w:val="0000FF"/>
            <w:highlight w:val="white"/>
            <w:rPrChange w:id="839" w:author="Eric Haas" w:date="2016-07-20T15:36:00Z">
              <w:rPr>
                <w:rFonts w:ascii="Arial" w:hAnsi="Arial" w:cs="Arial"/>
                <w:color w:val="0000FF"/>
                <w:highlight w:val="white"/>
                <w:u w:val="single"/>
              </w:rPr>
            </w:rPrChange>
          </w:rPr>
          <w:t>&lt;</w:t>
        </w:r>
        <w:r w:rsidRPr="00CF013F">
          <w:rPr>
            <w:rFonts w:ascii="Courier New" w:hAnsi="Courier New" w:cs="Courier New"/>
            <w:color w:val="800000"/>
            <w:highlight w:val="white"/>
            <w:rPrChange w:id="840" w:author="Eric Haas" w:date="2016-07-20T15:36:00Z">
              <w:rPr>
                <w:rFonts w:ascii="Arial" w:hAnsi="Arial" w:cs="Arial"/>
                <w:color w:val="800000"/>
                <w:highlight w:val="white"/>
                <w:u w:val="single"/>
              </w:rPr>
            </w:rPrChange>
          </w:rPr>
          <w:t>example</w:t>
        </w:r>
        <w:r w:rsidRPr="00CF013F">
          <w:rPr>
            <w:rFonts w:ascii="Courier New" w:hAnsi="Courier New" w:cs="Courier New"/>
            <w:color w:val="FF0000"/>
            <w:highlight w:val="white"/>
            <w:rPrChange w:id="841" w:author="Eric Haas" w:date="2016-07-20T15:36:00Z">
              <w:rPr>
                <w:rFonts w:ascii="Arial" w:hAnsi="Arial" w:cs="Arial"/>
                <w:color w:val="FF0000"/>
                <w:highlight w:val="white"/>
                <w:u w:val="single"/>
              </w:rPr>
            </w:rPrChange>
          </w:rPr>
          <w:t xml:space="preserve"> value</w:t>
        </w:r>
        <w:r w:rsidRPr="00CF013F">
          <w:rPr>
            <w:rFonts w:ascii="Courier New" w:hAnsi="Courier New" w:cs="Courier New"/>
            <w:color w:val="0000FF"/>
            <w:highlight w:val="white"/>
            <w:rPrChange w:id="842" w:author="Eric Haas" w:date="2016-07-20T15:36:00Z">
              <w:rPr>
                <w:rFonts w:ascii="Arial" w:hAnsi="Arial" w:cs="Arial"/>
                <w:color w:val="0000FF"/>
                <w:highlight w:val="white"/>
                <w:u w:val="single"/>
              </w:rPr>
            </w:rPrChange>
          </w:rPr>
          <w:t>="</w:t>
        </w:r>
        <w:r w:rsidRPr="00CF013F">
          <w:rPr>
            <w:rFonts w:ascii="Courier New" w:hAnsi="Courier New" w:cs="Courier New"/>
            <w:color w:val="000000"/>
            <w:highlight w:val="white"/>
            <w:rPrChange w:id="843" w:author="Eric Haas" w:date="2016-07-20T15:36:00Z">
              <w:rPr>
                <w:rFonts w:ascii="Arial" w:hAnsi="Arial" w:cs="Arial"/>
                <w:color w:val="000000"/>
                <w:highlight w:val="white"/>
                <w:u w:val="single"/>
              </w:rPr>
            </w:rPrChange>
          </w:rPr>
          <w:t>false</w:t>
        </w:r>
        <w:r w:rsidRPr="00CF013F">
          <w:rPr>
            <w:rFonts w:ascii="Courier New" w:hAnsi="Courier New" w:cs="Courier New"/>
            <w:color w:val="0000FF"/>
            <w:highlight w:val="white"/>
            <w:rPrChange w:id="844" w:author="Eric Haas" w:date="2016-07-20T15:36:00Z">
              <w:rPr>
                <w:rFonts w:ascii="Arial" w:hAnsi="Arial" w:cs="Arial"/>
                <w:color w:val="0000FF"/>
                <w:highlight w:val="white"/>
                <w:u w:val="single"/>
              </w:rPr>
            </w:rPrChange>
          </w:rPr>
          <w:t>"/&gt;</w:t>
        </w:r>
      </w:ins>
    </w:p>
    <w:p w:rsidR="006C52E4" w:rsidRPr="006C52E4" w:rsidRDefault="00CF013F" w:rsidP="006C52E4">
      <w:pPr>
        <w:autoSpaceDE w:val="0"/>
        <w:autoSpaceDN w:val="0"/>
        <w:adjustRightInd w:val="0"/>
        <w:spacing w:after="0" w:line="240" w:lineRule="auto"/>
        <w:rPr>
          <w:ins w:id="845" w:author="Eric Haas" w:date="2016-07-20T15:36:00Z"/>
          <w:rFonts w:ascii="Courier New" w:hAnsi="Courier New" w:cs="Courier New"/>
          <w:color w:val="000000"/>
          <w:highlight w:val="white"/>
          <w:rPrChange w:id="846" w:author="Eric Haas" w:date="2016-07-20T15:36:00Z">
            <w:rPr>
              <w:ins w:id="847" w:author="Eric Haas" w:date="2016-07-20T15:36:00Z"/>
              <w:rFonts w:ascii="Arial" w:hAnsi="Arial" w:cs="Arial"/>
              <w:color w:val="000000"/>
              <w:highlight w:val="white"/>
            </w:rPr>
          </w:rPrChange>
        </w:rPr>
      </w:pPr>
      <w:ins w:id="848" w:author="Eric Haas" w:date="2016-07-20T15:36:00Z">
        <w:r w:rsidRPr="00CF013F">
          <w:rPr>
            <w:rFonts w:ascii="Courier New" w:hAnsi="Courier New" w:cs="Courier New"/>
            <w:color w:val="000000"/>
            <w:highlight w:val="white"/>
            <w:rPrChange w:id="849" w:author="Eric Haas" w:date="2016-07-20T15:36:00Z">
              <w:rPr>
                <w:rFonts w:ascii="Arial" w:hAnsi="Arial" w:cs="Arial"/>
                <w:color w:val="000000"/>
                <w:highlight w:val="white"/>
                <w:u w:val="single"/>
              </w:rPr>
            </w:rPrChange>
          </w:rPr>
          <w:tab/>
        </w:r>
        <w:r w:rsidRPr="00CF013F">
          <w:rPr>
            <w:rFonts w:ascii="Courier New" w:hAnsi="Courier New" w:cs="Courier New"/>
            <w:color w:val="000000"/>
            <w:highlight w:val="white"/>
            <w:rPrChange w:id="850" w:author="Eric Haas" w:date="2016-07-20T15:36:00Z">
              <w:rPr>
                <w:rFonts w:ascii="Arial" w:hAnsi="Arial" w:cs="Arial"/>
                <w:color w:val="000000"/>
                <w:highlight w:val="white"/>
                <w:u w:val="single"/>
              </w:rPr>
            </w:rPrChange>
          </w:rPr>
          <w:tab/>
        </w:r>
        <w:r w:rsidRPr="00CF013F">
          <w:rPr>
            <w:rFonts w:ascii="Courier New" w:hAnsi="Courier New" w:cs="Courier New"/>
            <w:color w:val="000000"/>
            <w:highlight w:val="white"/>
            <w:rPrChange w:id="851" w:author="Eric Haas" w:date="2016-07-20T15:36:00Z">
              <w:rPr>
                <w:rFonts w:ascii="Arial" w:hAnsi="Arial" w:cs="Arial"/>
                <w:color w:val="000000"/>
                <w:highlight w:val="white"/>
                <w:u w:val="single"/>
              </w:rPr>
            </w:rPrChange>
          </w:rPr>
          <w:tab/>
        </w:r>
        <w:r w:rsidRPr="00CF013F">
          <w:rPr>
            <w:rFonts w:ascii="Courier New" w:hAnsi="Courier New" w:cs="Courier New"/>
            <w:color w:val="0000FF"/>
            <w:highlight w:val="white"/>
            <w:rPrChange w:id="852" w:author="Eric Haas" w:date="2016-07-20T15:36:00Z">
              <w:rPr>
                <w:rFonts w:ascii="Arial" w:hAnsi="Arial" w:cs="Arial"/>
                <w:color w:val="0000FF"/>
                <w:highlight w:val="white"/>
                <w:u w:val="single"/>
              </w:rPr>
            </w:rPrChange>
          </w:rPr>
          <w:t>&lt;</w:t>
        </w:r>
        <w:proofErr w:type="spellStart"/>
        <w:proofErr w:type="gramStart"/>
        <w:r w:rsidRPr="00CF013F">
          <w:rPr>
            <w:rFonts w:ascii="Courier New" w:hAnsi="Courier New" w:cs="Courier New"/>
            <w:color w:val="800000"/>
            <w:highlight w:val="white"/>
            <w:rPrChange w:id="853" w:author="Eric Haas" w:date="2016-07-20T15:36:00Z">
              <w:rPr>
                <w:rFonts w:ascii="Arial" w:hAnsi="Arial" w:cs="Arial"/>
                <w:color w:val="800000"/>
                <w:highlight w:val="white"/>
                <w:u w:val="single"/>
              </w:rPr>
            </w:rPrChange>
          </w:rPr>
          <w:t>sourceReference</w:t>
        </w:r>
        <w:proofErr w:type="spellEnd"/>
        <w:proofErr w:type="gramEnd"/>
        <w:r w:rsidRPr="00CF013F">
          <w:rPr>
            <w:rFonts w:ascii="Courier New" w:hAnsi="Courier New" w:cs="Courier New"/>
            <w:color w:val="0000FF"/>
            <w:highlight w:val="white"/>
            <w:rPrChange w:id="854" w:author="Eric Haas" w:date="2016-07-20T15:36:00Z">
              <w:rPr>
                <w:rFonts w:ascii="Arial" w:hAnsi="Arial" w:cs="Arial"/>
                <w:color w:val="0000FF"/>
                <w:highlight w:val="white"/>
                <w:u w:val="single"/>
              </w:rPr>
            </w:rPrChange>
          </w:rPr>
          <w:t>&gt;</w:t>
        </w:r>
      </w:ins>
    </w:p>
    <w:p w:rsidR="00417B72" w:rsidRDefault="00CF013F">
      <w:pPr>
        <w:autoSpaceDE w:val="0"/>
        <w:autoSpaceDN w:val="0"/>
        <w:adjustRightInd w:val="0"/>
        <w:spacing w:after="0" w:line="240" w:lineRule="auto"/>
        <w:ind w:left="2160" w:firstLine="720"/>
        <w:rPr>
          <w:ins w:id="855" w:author="Eric Haas" w:date="2016-07-20T15:36:00Z"/>
          <w:rFonts w:ascii="Courier New" w:hAnsi="Courier New" w:cs="Courier New"/>
          <w:color w:val="000000"/>
          <w:highlight w:val="white"/>
          <w:rPrChange w:id="856" w:author="Eric Haas" w:date="2016-07-20T15:36:00Z">
            <w:rPr>
              <w:ins w:id="857" w:author="Eric Haas" w:date="2016-07-20T15:36:00Z"/>
              <w:rFonts w:ascii="Arial" w:hAnsi="Arial" w:cs="Arial"/>
              <w:color w:val="000000"/>
              <w:highlight w:val="white"/>
            </w:rPr>
          </w:rPrChange>
        </w:rPr>
        <w:pPrChange w:id="858" w:author="Eric Haas" w:date="2016-07-20T15:38:00Z">
          <w:pPr>
            <w:autoSpaceDE w:val="0"/>
            <w:autoSpaceDN w:val="0"/>
            <w:adjustRightInd w:val="0"/>
            <w:spacing w:after="0" w:line="240" w:lineRule="auto"/>
          </w:pPr>
        </w:pPrChange>
      </w:pPr>
      <w:ins w:id="859" w:author="Eric Haas" w:date="2016-07-20T15:36:00Z">
        <w:r w:rsidRPr="00CF013F">
          <w:rPr>
            <w:rFonts w:ascii="Courier New" w:hAnsi="Courier New" w:cs="Courier New"/>
            <w:color w:val="0000FF"/>
            <w:highlight w:val="white"/>
            <w:rPrChange w:id="860" w:author="Eric Haas" w:date="2016-07-20T15:36:00Z">
              <w:rPr>
                <w:rFonts w:ascii="Arial" w:hAnsi="Arial" w:cs="Arial"/>
                <w:color w:val="0000FF"/>
                <w:highlight w:val="white"/>
                <w:u w:val="single"/>
              </w:rPr>
            </w:rPrChange>
          </w:rPr>
          <w:t>&lt;</w:t>
        </w:r>
        <w:r w:rsidRPr="00CF013F">
          <w:rPr>
            <w:rFonts w:ascii="Courier New" w:hAnsi="Courier New" w:cs="Courier New"/>
            <w:color w:val="800000"/>
            <w:highlight w:val="white"/>
            <w:rPrChange w:id="861" w:author="Eric Haas" w:date="2016-07-20T15:36:00Z">
              <w:rPr>
                <w:rFonts w:ascii="Arial" w:hAnsi="Arial" w:cs="Arial"/>
                <w:color w:val="800000"/>
                <w:highlight w:val="white"/>
                <w:u w:val="single"/>
              </w:rPr>
            </w:rPrChange>
          </w:rPr>
          <w:t>reference</w:t>
        </w:r>
        <w:r w:rsidRPr="00CF013F">
          <w:rPr>
            <w:rFonts w:ascii="Courier New" w:hAnsi="Courier New" w:cs="Courier New"/>
            <w:color w:val="FF0000"/>
            <w:highlight w:val="white"/>
            <w:rPrChange w:id="862" w:author="Eric Haas" w:date="2016-07-20T15:36:00Z">
              <w:rPr>
                <w:rFonts w:ascii="Arial" w:hAnsi="Arial" w:cs="Arial"/>
                <w:color w:val="FF0000"/>
                <w:highlight w:val="white"/>
                <w:u w:val="single"/>
              </w:rPr>
            </w:rPrChange>
          </w:rPr>
          <w:t xml:space="preserve"> value</w:t>
        </w:r>
        <w:r w:rsidRPr="00CF013F">
          <w:rPr>
            <w:rFonts w:ascii="Courier New" w:hAnsi="Courier New" w:cs="Courier New"/>
            <w:color w:val="0000FF"/>
            <w:highlight w:val="white"/>
            <w:rPrChange w:id="863" w:author="Eric Haas" w:date="2016-07-20T15:36:00Z">
              <w:rPr>
                <w:rFonts w:ascii="Arial" w:hAnsi="Arial" w:cs="Arial"/>
                <w:color w:val="0000FF"/>
                <w:highlight w:val="white"/>
                <w:u w:val="single"/>
              </w:rPr>
            </w:rPrChange>
          </w:rPr>
          <w:t>="</w:t>
        </w:r>
        <w:proofErr w:type="spellStart"/>
        <w:r w:rsidRPr="00CF013F">
          <w:rPr>
            <w:rFonts w:ascii="Courier New" w:hAnsi="Courier New" w:cs="Courier New"/>
            <w:color w:val="000000"/>
            <w:highlight w:val="white"/>
            <w:rPrChange w:id="864" w:author="Eric Haas" w:date="2016-07-20T15:36:00Z">
              <w:rPr>
                <w:rFonts w:ascii="Arial" w:hAnsi="Arial" w:cs="Arial"/>
                <w:color w:val="000000"/>
                <w:highlight w:val="white"/>
                <w:u w:val="single"/>
              </w:rPr>
            </w:rPrChange>
          </w:rPr>
          <w:t>StructureDefinition</w:t>
        </w:r>
        <w:proofErr w:type="spellEnd"/>
        <w:r w:rsidRPr="00CF013F">
          <w:rPr>
            <w:rFonts w:ascii="Courier New" w:hAnsi="Courier New" w:cs="Courier New"/>
            <w:color w:val="000000"/>
            <w:highlight w:val="white"/>
            <w:rPrChange w:id="865" w:author="Eric Haas" w:date="2016-07-20T15:36:00Z">
              <w:rPr>
                <w:rFonts w:ascii="Arial" w:hAnsi="Arial" w:cs="Arial"/>
                <w:color w:val="000000"/>
                <w:highlight w:val="white"/>
                <w:u w:val="single"/>
              </w:rPr>
            </w:rPrChange>
          </w:rPr>
          <w:t>/us-core-birth-sex</w:t>
        </w:r>
        <w:r w:rsidRPr="00CF013F">
          <w:rPr>
            <w:rFonts w:ascii="Courier New" w:hAnsi="Courier New" w:cs="Courier New"/>
            <w:color w:val="0000FF"/>
            <w:highlight w:val="white"/>
            <w:rPrChange w:id="866" w:author="Eric Haas" w:date="2016-07-20T15:36:00Z">
              <w:rPr>
                <w:rFonts w:ascii="Arial" w:hAnsi="Arial" w:cs="Arial"/>
                <w:color w:val="0000FF"/>
                <w:highlight w:val="white"/>
                <w:u w:val="single"/>
              </w:rPr>
            </w:rPrChange>
          </w:rPr>
          <w:t>"/&gt;</w:t>
        </w:r>
      </w:ins>
    </w:p>
    <w:p w:rsidR="006C52E4" w:rsidRPr="006C52E4" w:rsidRDefault="00CF013F" w:rsidP="006C52E4">
      <w:pPr>
        <w:autoSpaceDE w:val="0"/>
        <w:autoSpaceDN w:val="0"/>
        <w:adjustRightInd w:val="0"/>
        <w:spacing w:after="0" w:line="240" w:lineRule="auto"/>
        <w:rPr>
          <w:ins w:id="867" w:author="Eric Haas" w:date="2016-07-20T15:36:00Z"/>
          <w:rFonts w:ascii="Courier New" w:hAnsi="Courier New" w:cs="Courier New"/>
          <w:color w:val="000000"/>
          <w:highlight w:val="white"/>
          <w:rPrChange w:id="868" w:author="Eric Haas" w:date="2016-07-20T15:36:00Z">
            <w:rPr>
              <w:ins w:id="869" w:author="Eric Haas" w:date="2016-07-20T15:36:00Z"/>
              <w:rFonts w:ascii="Arial" w:hAnsi="Arial" w:cs="Arial"/>
              <w:color w:val="000000"/>
              <w:highlight w:val="white"/>
            </w:rPr>
          </w:rPrChange>
        </w:rPr>
      </w:pPr>
      <w:ins w:id="870" w:author="Eric Haas" w:date="2016-07-20T15:36:00Z">
        <w:r w:rsidRPr="00CF013F">
          <w:rPr>
            <w:rFonts w:ascii="Courier New" w:hAnsi="Courier New" w:cs="Courier New"/>
            <w:color w:val="000000"/>
            <w:highlight w:val="white"/>
            <w:rPrChange w:id="871" w:author="Eric Haas" w:date="2016-07-20T15:36:00Z">
              <w:rPr>
                <w:rFonts w:ascii="Arial" w:hAnsi="Arial" w:cs="Arial"/>
                <w:color w:val="000000"/>
                <w:highlight w:val="white"/>
                <w:u w:val="single"/>
              </w:rPr>
            </w:rPrChange>
          </w:rPr>
          <w:tab/>
        </w:r>
        <w:r w:rsidRPr="00CF013F">
          <w:rPr>
            <w:rFonts w:ascii="Courier New" w:hAnsi="Courier New" w:cs="Courier New"/>
            <w:color w:val="000000"/>
            <w:highlight w:val="white"/>
            <w:rPrChange w:id="872" w:author="Eric Haas" w:date="2016-07-20T15:36:00Z">
              <w:rPr>
                <w:rFonts w:ascii="Arial" w:hAnsi="Arial" w:cs="Arial"/>
                <w:color w:val="000000"/>
                <w:highlight w:val="white"/>
                <w:u w:val="single"/>
              </w:rPr>
            </w:rPrChange>
          </w:rPr>
          <w:tab/>
        </w:r>
        <w:r w:rsidRPr="00CF013F">
          <w:rPr>
            <w:rFonts w:ascii="Courier New" w:hAnsi="Courier New" w:cs="Courier New"/>
            <w:color w:val="000000"/>
            <w:highlight w:val="white"/>
            <w:rPrChange w:id="873" w:author="Eric Haas" w:date="2016-07-20T15:36:00Z">
              <w:rPr>
                <w:rFonts w:ascii="Arial" w:hAnsi="Arial" w:cs="Arial"/>
                <w:color w:val="000000"/>
                <w:highlight w:val="white"/>
                <w:u w:val="single"/>
              </w:rPr>
            </w:rPrChange>
          </w:rPr>
          <w:tab/>
        </w:r>
        <w:r w:rsidRPr="00CF013F">
          <w:rPr>
            <w:rFonts w:ascii="Courier New" w:hAnsi="Courier New" w:cs="Courier New"/>
            <w:color w:val="0000FF"/>
            <w:highlight w:val="white"/>
            <w:rPrChange w:id="874" w:author="Eric Haas" w:date="2016-07-20T15:36:00Z">
              <w:rPr>
                <w:rFonts w:ascii="Arial" w:hAnsi="Arial" w:cs="Arial"/>
                <w:color w:val="0000FF"/>
                <w:highlight w:val="white"/>
                <w:u w:val="single"/>
              </w:rPr>
            </w:rPrChange>
          </w:rPr>
          <w:t>&lt;/</w:t>
        </w:r>
        <w:proofErr w:type="spellStart"/>
        <w:r w:rsidRPr="00CF013F">
          <w:rPr>
            <w:rFonts w:ascii="Courier New" w:hAnsi="Courier New" w:cs="Courier New"/>
            <w:color w:val="800000"/>
            <w:highlight w:val="white"/>
            <w:rPrChange w:id="875" w:author="Eric Haas" w:date="2016-07-20T15:36:00Z">
              <w:rPr>
                <w:rFonts w:ascii="Arial" w:hAnsi="Arial" w:cs="Arial"/>
                <w:color w:val="800000"/>
                <w:highlight w:val="white"/>
                <w:u w:val="single"/>
              </w:rPr>
            </w:rPrChange>
          </w:rPr>
          <w:t>sourceReference</w:t>
        </w:r>
        <w:proofErr w:type="spellEnd"/>
        <w:r w:rsidRPr="00CF013F">
          <w:rPr>
            <w:rFonts w:ascii="Courier New" w:hAnsi="Courier New" w:cs="Courier New"/>
            <w:color w:val="0000FF"/>
            <w:highlight w:val="white"/>
            <w:rPrChange w:id="876" w:author="Eric Haas" w:date="2016-07-20T15:36:00Z">
              <w:rPr>
                <w:rFonts w:ascii="Arial" w:hAnsi="Arial" w:cs="Arial"/>
                <w:color w:val="0000FF"/>
                <w:highlight w:val="white"/>
                <w:u w:val="single"/>
              </w:rPr>
            </w:rPrChange>
          </w:rPr>
          <w:t>&gt;</w:t>
        </w:r>
      </w:ins>
    </w:p>
    <w:p w:rsidR="006C52E4" w:rsidRPr="006C52E4" w:rsidRDefault="00CF013F" w:rsidP="006C52E4">
      <w:pPr>
        <w:autoSpaceDE w:val="0"/>
        <w:autoSpaceDN w:val="0"/>
        <w:adjustRightInd w:val="0"/>
        <w:spacing w:after="0" w:line="240" w:lineRule="auto"/>
        <w:rPr>
          <w:ins w:id="877" w:author="Eric Haas" w:date="2016-07-20T15:36:00Z"/>
          <w:rFonts w:ascii="Courier New" w:hAnsi="Courier New" w:cs="Courier New"/>
          <w:color w:val="000000"/>
          <w:highlight w:val="white"/>
          <w:rPrChange w:id="878" w:author="Eric Haas" w:date="2016-07-20T15:36:00Z">
            <w:rPr>
              <w:ins w:id="879" w:author="Eric Haas" w:date="2016-07-20T15:36:00Z"/>
              <w:rFonts w:ascii="Arial" w:hAnsi="Arial" w:cs="Arial"/>
              <w:color w:val="000000"/>
              <w:highlight w:val="white"/>
            </w:rPr>
          </w:rPrChange>
        </w:rPr>
      </w:pPr>
      <w:ins w:id="880" w:author="Eric Haas" w:date="2016-07-20T15:36:00Z">
        <w:r w:rsidRPr="00CF013F">
          <w:rPr>
            <w:rFonts w:ascii="Courier New" w:hAnsi="Courier New" w:cs="Courier New"/>
            <w:color w:val="000000"/>
            <w:highlight w:val="white"/>
            <w:rPrChange w:id="881" w:author="Eric Haas" w:date="2016-07-20T15:36:00Z">
              <w:rPr>
                <w:rFonts w:ascii="Arial" w:hAnsi="Arial" w:cs="Arial"/>
                <w:color w:val="000000"/>
                <w:highlight w:val="white"/>
                <w:u w:val="single"/>
              </w:rPr>
            </w:rPrChange>
          </w:rPr>
          <w:tab/>
        </w:r>
        <w:r w:rsidRPr="00CF013F">
          <w:rPr>
            <w:rFonts w:ascii="Courier New" w:hAnsi="Courier New" w:cs="Courier New"/>
            <w:color w:val="000000"/>
            <w:highlight w:val="white"/>
            <w:rPrChange w:id="882" w:author="Eric Haas" w:date="2016-07-20T15:36:00Z">
              <w:rPr>
                <w:rFonts w:ascii="Arial" w:hAnsi="Arial" w:cs="Arial"/>
                <w:color w:val="000000"/>
                <w:highlight w:val="white"/>
                <w:u w:val="single"/>
              </w:rPr>
            </w:rPrChange>
          </w:rPr>
          <w:tab/>
        </w:r>
        <w:r w:rsidRPr="00CF013F">
          <w:rPr>
            <w:rFonts w:ascii="Courier New" w:hAnsi="Courier New" w:cs="Courier New"/>
            <w:color w:val="0000FF"/>
            <w:highlight w:val="white"/>
            <w:rPrChange w:id="883" w:author="Eric Haas" w:date="2016-07-20T15:36:00Z">
              <w:rPr>
                <w:rFonts w:ascii="Arial" w:hAnsi="Arial" w:cs="Arial"/>
                <w:color w:val="0000FF"/>
                <w:highlight w:val="white"/>
                <w:u w:val="single"/>
              </w:rPr>
            </w:rPrChange>
          </w:rPr>
          <w:t>&lt;/</w:t>
        </w:r>
        <w:r w:rsidRPr="00CF013F">
          <w:rPr>
            <w:rFonts w:ascii="Courier New" w:hAnsi="Courier New" w:cs="Courier New"/>
            <w:color w:val="800000"/>
            <w:highlight w:val="white"/>
            <w:rPrChange w:id="884" w:author="Eric Haas" w:date="2016-07-20T15:36:00Z">
              <w:rPr>
                <w:rFonts w:ascii="Arial" w:hAnsi="Arial" w:cs="Arial"/>
                <w:color w:val="800000"/>
                <w:highlight w:val="white"/>
                <w:u w:val="single"/>
              </w:rPr>
            </w:rPrChange>
          </w:rPr>
          <w:t>resource</w:t>
        </w:r>
        <w:r w:rsidRPr="00CF013F">
          <w:rPr>
            <w:rFonts w:ascii="Courier New" w:hAnsi="Courier New" w:cs="Courier New"/>
            <w:color w:val="0000FF"/>
            <w:highlight w:val="white"/>
            <w:rPrChange w:id="885" w:author="Eric Haas" w:date="2016-07-20T15:36:00Z">
              <w:rPr>
                <w:rFonts w:ascii="Arial" w:hAnsi="Arial" w:cs="Arial"/>
                <w:color w:val="0000FF"/>
                <w:highlight w:val="white"/>
                <w:u w:val="single"/>
              </w:rPr>
            </w:rPrChange>
          </w:rPr>
          <w:t>&gt;</w:t>
        </w:r>
      </w:ins>
    </w:p>
    <w:p w:rsidR="00417B72" w:rsidRDefault="00417B72">
      <w:pPr>
        <w:pStyle w:val="ListParagraph"/>
        <w:rPr>
          <w:ins w:id="886" w:author="Eric Haas" w:date="2016-07-20T09:24:00Z"/>
          <w:rFonts w:ascii="Courier New" w:hAnsi="Courier New" w:cs="Courier New"/>
          <w:rPrChange w:id="887" w:author="Eric Haas" w:date="2016-07-20T15:36:00Z">
            <w:rPr>
              <w:ins w:id="888" w:author="Eric Haas" w:date="2016-07-20T09:24:00Z"/>
            </w:rPr>
          </w:rPrChange>
        </w:rPr>
        <w:pPrChange w:id="889" w:author="Eric Haas" w:date="2016-07-20T15:35:00Z">
          <w:pPr>
            <w:pStyle w:val="ListParagraph"/>
            <w:numPr>
              <w:ilvl w:val="1"/>
              <w:numId w:val="2"/>
            </w:numPr>
            <w:ind w:left="1440" w:hanging="360"/>
          </w:pPr>
        </w:pPrChange>
      </w:pPr>
    </w:p>
    <w:p w:rsidR="00417B72" w:rsidRDefault="00417B72">
      <w:pPr>
        <w:rPr>
          <w:ins w:id="890" w:author="Eric Haas" w:date="2016-07-20T09:24:00Z"/>
        </w:rPr>
        <w:pPrChange w:id="891" w:author="Eric Haas" w:date="2016-07-20T09:24:00Z">
          <w:pPr>
            <w:pStyle w:val="ListParagraph"/>
            <w:numPr>
              <w:ilvl w:val="1"/>
              <w:numId w:val="2"/>
            </w:numPr>
            <w:ind w:left="1440" w:hanging="360"/>
          </w:pPr>
        </w:pPrChange>
      </w:pPr>
    </w:p>
    <w:p w:rsidR="00417B72" w:rsidRDefault="00280A49">
      <w:pPr>
        <w:pStyle w:val="ListParagraph"/>
        <w:numPr>
          <w:ilvl w:val="0"/>
          <w:numId w:val="2"/>
        </w:numPr>
        <w:rPr>
          <w:ins w:id="892" w:author="Eric Haas" w:date="2016-07-21T07:42:00Z"/>
        </w:rPr>
        <w:pPrChange w:id="893" w:author="Eric Haas" w:date="2016-07-20T09:23:00Z">
          <w:pPr>
            <w:pStyle w:val="ListParagraph"/>
            <w:numPr>
              <w:ilvl w:val="1"/>
              <w:numId w:val="2"/>
            </w:numPr>
            <w:ind w:left="1440" w:hanging="360"/>
          </w:pPr>
        </w:pPrChange>
      </w:pPr>
      <w:ins w:id="894" w:author="Eric Haas" w:date="2016-07-21T00:22:00Z">
        <w:r>
          <w:t xml:space="preserve"> </w:t>
        </w:r>
      </w:ins>
      <w:ins w:id="895" w:author="Eric Haas" w:date="2016-07-21T07:42:00Z">
        <w:r w:rsidR="00063C36">
          <w:t>Issues with sl</w:t>
        </w:r>
      </w:ins>
      <w:ins w:id="896" w:author="Eric Haas" w:date="2016-07-21T00:22:00Z">
        <w:r>
          <w:t xml:space="preserve">icing </w:t>
        </w:r>
      </w:ins>
    </w:p>
    <w:p w:rsidR="00063C36" w:rsidRDefault="00063C36" w:rsidP="00063C36">
      <w:pPr>
        <w:pStyle w:val="ListParagraph"/>
        <w:numPr>
          <w:ilvl w:val="1"/>
          <w:numId w:val="2"/>
        </w:numPr>
        <w:rPr>
          <w:ins w:id="897" w:author="Eric Haas" w:date="2016-07-21T07:43:00Z"/>
        </w:rPr>
        <w:pPrChange w:id="898" w:author="Eric Haas" w:date="2016-07-21T07:43:00Z">
          <w:pPr>
            <w:pStyle w:val="ListParagraph"/>
            <w:numPr>
              <w:ilvl w:val="1"/>
              <w:numId w:val="2"/>
            </w:numPr>
            <w:ind w:left="1440" w:hanging="360"/>
          </w:pPr>
        </w:pPrChange>
      </w:pPr>
      <w:ins w:id="899" w:author="Eric Haas" w:date="2016-07-21T07:43:00Z">
        <w:r>
          <w:t>Can’t do closed and ordered – defaults to open and unordered no matter what is in field</w:t>
        </w:r>
      </w:ins>
    </w:p>
    <w:p w:rsidR="00063C36" w:rsidRDefault="00063C36" w:rsidP="00063C36">
      <w:pPr>
        <w:pStyle w:val="ListParagraph"/>
        <w:numPr>
          <w:ilvl w:val="1"/>
          <w:numId w:val="2"/>
        </w:numPr>
        <w:rPr>
          <w:ins w:id="900" w:author="Eric Haas" w:date="2016-07-21T07:43:00Z"/>
        </w:rPr>
        <w:pPrChange w:id="901" w:author="Eric Haas" w:date="2016-07-21T07:43:00Z">
          <w:pPr>
            <w:pStyle w:val="ListParagraph"/>
            <w:numPr>
              <w:ilvl w:val="1"/>
              <w:numId w:val="2"/>
            </w:numPr>
            <w:ind w:left="1440" w:hanging="360"/>
          </w:pPr>
        </w:pPrChange>
      </w:pPr>
      <w:ins w:id="902" w:author="Eric Haas" w:date="2016-07-21T07:43:00Z">
        <w:r>
          <w:t>Can’t do text description only slicing  - need a discriminator for build to work</w:t>
        </w:r>
      </w:ins>
    </w:p>
    <w:p w:rsidR="00063C36" w:rsidRDefault="00063C36" w:rsidP="00063C36">
      <w:pPr>
        <w:pStyle w:val="ListParagraph"/>
        <w:numPr>
          <w:ilvl w:val="1"/>
          <w:numId w:val="2"/>
        </w:numPr>
        <w:rPr>
          <w:ins w:id="903" w:author="Eric Haas" w:date="2016-07-20T09:24:00Z"/>
        </w:rPr>
        <w:pPrChange w:id="904" w:author="Eric Haas" w:date="2016-07-21T07:43:00Z">
          <w:pPr>
            <w:pStyle w:val="ListParagraph"/>
            <w:numPr>
              <w:ilvl w:val="1"/>
              <w:numId w:val="2"/>
            </w:numPr>
            <w:ind w:left="1440" w:hanging="360"/>
          </w:pPr>
        </w:pPrChange>
      </w:pPr>
      <w:ins w:id="905" w:author="Eric Haas" w:date="2016-07-21T07:44:00Z">
        <w:r>
          <w:t xml:space="preserve">The first slice has no cardinality so need an extra row to get rendering right – may be not a bug but a </w:t>
        </w:r>
      </w:ins>
      <w:ins w:id="906" w:author="Eric Haas" w:date="2016-07-21T07:45:00Z">
        <w:r>
          <w:t>feature</w:t>
        </w:r>
      </w:ins>
      <w:ins w:id="907" w:author="Eric Haas" w:date="2016-07-21T07:44:00Z">
        <w:r>
          <w:t xml:space="preserve"> </w:t>
        </w:r>
      </w:ins>
      <w:ins w:id="908" w:author="Eric Haas" w:date="2016-07-21T07:45:00Z">
        <w:r>
          <w:t>I like the display.</w:t>
        </w:r>
      </w:ins>
    </w:p>
    <w:p w:rsidR="00417B72" w:rsidRDefault="00417B72">
      <w:pPr>
        <w:pStyle w:val="ListParagraph"/>
        <w:rPr>
          <w:ins w:id="909" w:author="Eric Haas" w:date="2016-07-20T09:24:00Z"/>
        </w:rPr>
        <w:pPrChange w:id="910" w:author="Eric Haas" w:date="2016-07-20T09:24:00Z">
          <w:pPr>
            <w:pStyle w:val="ListParagraph"/>
            <w:numPr>
              <w:numId w:val="2"/>
            </w:numPr>
            <w:ind w:hanging="360"/>
          </w:pPr>
        </w:pPrChange>
      </w:pPr>
    </w:p>
    <w:p w:rsidR="00417B72" w:rsidRDefault="00417B72">
      <w:pPr>
        <w:rPr>
          <w:ins w:id="911" w:author="Eric Haas" w:date="2016-07-20T09:24:00Z"/>
        </w:rPr>
        <w:pPrChange w:id="912" w:author="Eric Haas" w:date="2016-07-20T09:24:00Z">
          <w:pPr>
            <w:pStyle w:val="ListParagraph"/>
            <w:numPr>
              <w:ilvl w:val="1"/>
              <w:numId w:val="2"/>
            </w:numPr>
            <w:ind w:left="1440" w:hanging="360"/>
          </w:pPr>
        </w:pPrChange>
      </w:pPr>
    </w:p>
    <w:p w:rsidR="00417B72" w:rsidRDefault="00417B72">
      <w:pPr>
        <w:pStyle w:val="ListParagraph"/>
        <w:numPr>
          <w:ilvl w:val="0"/>
          <w:numId w:val="2"/>
        </w:numPr>
        <w:rPr>
          <w:ins w:id="913" w:author="Eric Haas" w:date="2016-07-18T18:54:00Z"/>
        </w:rPr>
        <w:pPrChange w:id="914" w:author="Eric Haas" w:date="2016-07-20T09:23:00Z">
          <w:pPr>
            <w:pStyle w:val="ListParagraph"/>
            <w:numPr>
              <w:ilvl w:val="1"/>
              <w:numId w:val="2"/>
            </w:numPr>
            <w:ind w:left="1440" w:hanging="360"/>
          </w:pPr>
        </w:pPrChange>
      </w:pPr>
    </w:p>
    <w:p w:rsidR="00417B72" w:rsidRDefault="005A264B">
      <w:pPr>
        <w:pStyle w:val="ListParagraph"/>
        <w:ind w:left="1440"/>
        <w:rPr>
          <w:ins w:id="915" w:author="Eric Haas" w:date="2016-07-18T18:54:00Z"/>
        </w:rPr>
        <w:pPrChange w:id="916" w:author="Eric Haas" w:date="2016-07-18T18:54:00Z">
          <w:pPr>
            <w:pStyle w:val="ListParagraph"/>
            <w:numPr>
              <w:ilvl w:val="1"/>
              <w:numId w:val="2"/>
            </w:numPr>
            <w:ind w:left="1440" w:hanging="360"/>
          </w:pPr>
        </w:pPrChange>
      </w:pPr>
      <w:ins w:id="917" w:author="Eric Haas" w:date="2016-07-18T18:54:00Z">
        <w:r>
          <w:t xml:space="preserve"> </w:t>
        </w:r>
      </w:ins>
    </w:p>
    <w:p w:rsidR="00417B72" w:rsidRDefault="00CF013F">
      <w:pPr>
        <w:rPr>
          <w:rFonts w:ascii="Courier New" w:hAnsi="Courier New" w:cs="Courier New"/>
          <w:rPrChange w:id="918" w:author="Eric Haas" w:date="2016-07-18T18:55:00Z">
            <w:rPr/>
          </w:rPrChange>
        </w:rPr>
        <w:pPrChange w:id="919" w:author="Eric Haas" w:date="2016-07-18T18:55:00Z">
          <w:pPr>
            <w:pStyle w:val="ListParagraph"/>
            <w:numPr>
              <w:ilvl w:val="1"/>
              <w:numId w:val="2"/>
            </w:numPr>
            <w:ind w:left="1440" w:hanging="360"/>
          </w:pPr>
        </w:pPrChange>
      </w:pPr>
      <w:moveFromRangeStart w:id="920" w:author="Eric Haas" w:date="2016-07-12T07:26:00Z" w:name="move456071719"/>
      <w:moveFrom w:id="921" w:author="Eric Haas" w:date="2016-07-12T07:26:00Z">
        <w:r w:rsidRPr="00CF013F">
          <w:rPr>
            <w:rFonts w:ascii="Courier New" w:hAnsi="Courier New" w:cs="Courier New"/>
            <w:rPrChange w:id="922" w:author="Eric Haas" w:date="2016-07-18T18:55:00Z">
              <w:rPr>
                <w:color w:val="0000FF"/>
                <w:sz w:val="18"/>
                <w:szCs w:val="18"/>
                <w:u w:val="single"/>
              </w:rPr>
            </w:rPrChange>
          </w:rPr>
          <w:lastRenderedPageBreak/>
          <w:t>Update to:</w:t>
        </w:r>
      </w:moveFrom>
    </w:p>
    <w:commentRangeEnd w:id="20"/>
    <w:p w:rsidR="00A01D91" w:rsidDel="00503289" w:rsidRDefault="00CC7154" w:rsidP="00A01D91">
      <w:pPr>
        <w:pStyle w:val="ListParagraph"/>
        <w:ind w:left="2160"/>
      </w:pPr>
      <w:moveFrom w:id="923" w:author="Eric Haas" w:date="2016-07-12T07:26:00Z">
        <w:r w:rsidDel="00503289">
          <w:rPr>
            <w:rStyle w:val="CommentReference"/>
          </w:rPr>
          <w:commentReference w:id="20"/>
        </w:r>
        <w:r w:rsidR="00A01D91" w:rsidDel="00503289">
          <w:t>code: core-allergyintolerance</w:t>
        </w:r>
      </w:moveFrom>
    </w:p>
    <w:p w:rsidR="00A01D91" w:rsidDel="00503289" w:rsidRDefault="00A01D91" w:rsidP="00A01D91">
      <w:pPr>
        <w:pStyle w:val="ListParagraph"/>
        <w:ind w:left="2160"/>
      </w:pPr>
      <w:moveFrom w:id="924" w:author="Eric Haas" w:date="2016-07-12T07:26:00Z">
        <w:r w:rsidDel="00503289">
          <w:t>tcode: AllergyIntolerance</w:t>
        </w:r>
      </w:moveFrom>
    </w:p>
    <w:p w:rsidR="00417B72" w:rsidRDefault="00A01D91">
      <w:pPr>
        <w:rPr>
          <w:ins w:id="925" w:author="Eric Haas" w:date="2016-07-12T07:25:00Z"/>
        </w:rPr>
        <w:pPrChange w:id="926" w:author="Eric Haas" w:date="2016-07-12T07:26:00Z">
          <w:pPr>
            <w:pStyle w:val="ListParagraph"/>
            <w:ind w:left="2160"/>
          </w:pPr>
        </w:pPrChange>
      </w:pPr>
      <w:moveFrom w:id="927" w:author="Eric Haas" w:date="2016-07-12T07:26:00Z">
        <w:r w:rsidDel="00503289">
          <w:t>title: Allergy/Intolerance</w:t>
        </w:r>
      </w:moveFrom>
      <w:bookmarkStart w:id="928" w:name="_GoBack"/>
      <w:bookmarkEnd w:id="928"/>
      <w:moveFromRangeEnd w:id="920"/>
    </w:p>
    <w:p w:rsidR="00503289" w:rsidRDefault="00503289" w:rsidP="00A01D91">
      <w:pPr>
        <w:pStyle w:val="ListParagraph"/>
        <w:ind w:left="2160"/>
        <w:rPr>
          <w:ins w:id="929" w:author="Eric Haas" w:date="2016-07-12T07:25:00Z"/>
        </w:rPr>
      </w:pPr>
    </w:p>
    <w:p w:rsidR="00503289" w:rsidRDefault="00503289" w:rsidP="00A01D91">
      <w:pPr>
        <w:pStyle w:val="ListParagraph"/>
        <w:ind w:left="2160"/>
        <w:rPr>
          <w:ins w:id="930" w:author="Eric Haas" w:date="2016-07-12T07:25:00Z"/>
        </w:rPr>
      </w:pPr>
    </w:p>
    <w:p w:rsidR="00417B72" w:rsidRDefault="00417B72">
      <w:pPr>
        <w:pStyle w:val="ListParagraph"/>
        <w:ind w:left="0"/>
        <w:pPrChange w:id="931" w:author="Eric Haas" w:date="2016-07-12T07:25:00Z">
          <w:pPr>
            <w:pStyle w:val="ListParagraph"/>
            <w:ind w:left="2160"/>
          </w:pPr>
        </w:pPrChange>
      </w:pPr>
    </w:p>
    <w:p w:rsidR="00620DED" w:rsidRDefault="00620DED" w:rsidP="00620DED">
      <w:pPr>
        <w:ind w:left="720"/>
      </w:pPr>
    </w:p>
    <w:p w:rsidR="0021684B" w:rsidRPr="0021684B" w:rsidRDefault="0021684B" w:rsidP="0021684B"/>
    <w:sectPr w:rsidR="0021684B" w:rsidRPr="0021684B" w:rsidSect="002168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Eric Haas" w:date="2016-07-07T21:51:00Z" w:initials="EH">
    <w:p w:rsidR="00417B72" w:rsidRDefault="00417B72">
      <w:pPr>
        <w:pStyle w:val="CommentText"/>
      </w:pPr>
      <w:r>
        <w:rPr>
          <w:rStyle w:val="CommentReference"/>
        </w:rPr>
        <w:annotationRef/>
      </w:r>
    </w:p>
  </w:comment>
  <w:comment w:id="7" w:author="Eric Haas" w:date="2016-07-19T07:35:00Z" w:initials="EMH">
    <w:p w:rsidR="00417B72" w:rsidRPr="00DD04CD" w:rsidRDefault="00417B72" w:rsidP="00DD04CD">
      <w:pPr>
        <w:rPr>
          <w:rFonts w:ascii="Calibri" w:eastAsia="Times New Roman" w:hAnsi="Calibri" w:cs="Times New Roman"/>
          <w:color w:val="000000"/>
        </w:rPr>
      </w:pPr>
      <w:r>
        <w:rPr>
          <w:rStyle w:val="CommentReference"/>
        </w:rPr>
        <w:annotationRef/>
      </w:r>
      <w:r>
        <w:t xml:space="preserve">*****This is what all the artifact names in the build are based upon – </w:t>
      </w:r>
      <w:proofErr w:type="spellStart"/>
      <w:r>
        <w:t>eg</w:t>
      </w:r>
      <w:proofErr w:type="spellEnd"/>
      <w:r>
        <w:t>.  Generates a file “</w:t>
      </w:r>
      <w:proofErr w:type="spellStart"/>
      <w:r>
        <w:t>StructureDefinition</w:t>
      </w:r>
      <w:proofErr w:type="spellEnd"/>
      <w:r>
        <w:t>-</w:t>
      </w:r>
      <w:proofErr w:type="spellStart"/>
      <w:r w:rsidRPr="00DD04CD">
        <w:rPr>
          <w:rFonts w:ascii="Calibri" w:eastAsia="Times New Roman" w:hAnsi="Calibri" w:cs="Times New Roman"/>
          <w:color w:val="000000"/>
        </w:rPr>
        <w:t>daf</w:t>
      </w:r>
      <w:proofErr w:type="spellEnd"/>
      <w:r w:rsidRPr="00DD04CD">
        <w:rPr>
          <w:rFonts w:ascii="Calibri" w:eastAsia="Times New Roman" w:hAnsi="Calibri" w:cs="Times New Roman"/>
          <w:color w:val="000000"/>
        </w:rPr>
        <w:t>-core-</w:t>
      </w:r>
      <w:proofErr w:type="spellStart"/>
      <w:r w:rsidRPr="00DD04CD">
        <w:rPr>
          <w:rFonts w:ascii="Calibri" w:eastAsia="Times New Roman" w:hAnsi="Calibri" w:cs="Times New Roman"/>
          <w:color w:val="000000"/>
        </w:rPr>
        <w:t>allergyintolerance</w:t>
      </w:r>
      <w:proofErr w:type="spellEnd"/>
      <w:r>
        <w:rPr>
          <w:rFonts w:ascii="Calibri" w:eastAsia="Times New Roman" w:hAnsi="Calibri" w:cs="Times New Roman"/>
          <w:color w:val="000000"/>
        </w:rPr>
        <w:t>-</w:t>
      </w:r>
      <w:proofErr w:type="spellStart"/>
      <w:r>
        <w:rPr>
          <w:rFonts w:ascii="Calibri" w:eastAsia="Times New Roman" w:hAnsi="Calibri" w:cs="Times New Roman"/>
          <w:color w:val="000000"/>
        </w:rPr>
        <w:t>diff.xhtml</w:t>
      </w:r>
      <w:proofErr w:type="spellEnd"/>
      <w:r>
        <w:rPr>
          <w:rFonts w:ascii="Calibri" w:eastAsia="Times New Roman" w:hAnsi="Calibri" w:cs="Times New Roman"/>
          <w:color w:val="000000"/>
        </w:rPr>
        <w:t>” etc</w:t>
      </w:r>
    </w:p>
    <w:p w:rsidR="00417B72" w:rsidRDefault="00417B72">
      <w:pPr>
        <w:pStyle w:val="CommentText"/>
      </w:pPr>
    </w:p>
  </w:comment>
  <w:comment w:id="16" w:author="Eric Haas" w:date="2016-07-19T16:44:00Z" w:initials="EMH">
    <w:p w:rsidR="00417B72" w:rsidRDefault="00417B72">
      <w:pPr>
        <w:pStyle w:val="CommentText"/>
      </w:pPr>
      <w:r>
        <w:rPr>
          <w:rStyle w:val="CommentReference"/>
        </w:rPr>
        <w:annotationRef/>
      </w:r>
    </w:p>
  </w:comment>
  <w:comment w:id="18" w:author="Eric Haas" w:date="2016-07-07T21:51:00Z" w:initials="EH">
    <w:p w:rsidR="00417B72" w:rsidRDefault="00417B72">
      <w:pPr>
        <w:pStyle w:val="CommentText"/>
      </w:pPr>
      <w:r>
        <w:rPr>
          <w:rStyle w:val="CommentReference"/>
        </w:rPr>
        <w:annotationRef/>
      </w:r>
      <w:r>
        <w:t xml:space="preserve">Not used by </w:t>
      </w:r>
      <w:proofErr w:type="spellStart"/>
      <w:r>
        <w:t>IG</w:t>
      </w:r>
      <w:proofErr w:type="spellEnd"/>
      <w:r>
        <w:t xml:space="preserve"> publish so can skip this step</w:t>
      </w:r>
    </w:p>
  </w:comment>
  <w:comment w:id="46" w:author="Eric Haas" w:date="2016-07-12T07:26:00Z" w:initials="EH">
    <w:p w:rsidR="00417B72" w:rsidRDefault="00417B72" w:rsidP="00503289">
      <w:pPr>
        <w:pStyle w:val="CommentText"/>
      </w:pPr>
      <w:r>
        <w:rPr>
          <w:rStyle w:val="CommentReference"/>
        </w:rPr>
        <w:annotationRef/>
      </w:r>
      <w:r>
        <w:t>Update or create new?</w:t>
      </w:r>
    </w:p>
  </w:comment>
  <w:comment w:id="20" w:author="Eric Haas" w:date="2016-07-07T21:53:00Z" w:initials="EH">
    <w:p w:rsidR="00417B72" w:rsidRDefault="00417B72">
      <w:pPr>
        <w:pStyle w:val="CommentText"/>
      </w:pPr>
      <w:r>
        <w:rPr>
          <w:rStyle w:val="CommentReference"/>
        </w:rPr>
        <w:annotationRef/>
      </w:r>
      <w:r>
        <w:t>Update or create new?</w:t>
      </w: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AF6749F" w15:done="0"/>
  <w15:commentEx w15:paraId="4BE4B128" w15:done="0"/>
  <w15:commentEx w15:paraId="1F6D2A9E" w15:done="0"/>
</w15:commentsEx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2F1F6E"/>
    <w:multiLevelType w:val="hybridMultilevel"/>
    <w:tmpl w:val="710A03F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468E6D72"/>
    <w:multiLevelType w:val="hybridMultilevel"/>
    <w:tmpl w:val="BA0E5B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28C0323"/>
    <w:multiLevelType w:val="hybridMultilevel"/>
    <w:tmpl w:val="182003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E2E1E91"/>
    <w:multiLevelType w:val="hybridMultilevel"/>
    <w:tmpl w:val="182003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Eric Haas">
    <w15:presenceInfo w15:providerId="Windows Live" w15:userId="deea5e002be8d274"/>
  </w15:person>
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oNotDisplayPageBoundaries/>
  <w:proofState w:spelling="clean" w:grammar="clean"/>
  <w:revisionView w:markup="0"/>
  <w:trackRevisions/>
  <w:defaultTabStop w:val="720"/>
  <w:characterSpacingControl w:val="doNotCompress"/>
  <w:compat/>
  <w:rsids>
    <w:rsidRoot w:val="0021684B"/>
    <w:rsid w:val="00063C36"/>
    <w:rsid w:val="00067153"/>
    <w:rsid w:val="00132FC4"/>
    <w:rsid w:val="001548DF"/>
    <w:rsid w:val="00160902"/>
    <w:rsid w:val="0020571A"/>
    <w:rsid w:val="0021684B"/>
    <w:rsid w:val="00232E6A"/>
    <w:rsid w:val="00280A49"/>
    <w:rsid w:val="002E093A"/>
    <w:rsid w:val="00337146"/>
    <w:rsid w:val="003C5B87"/>
    <w:rsid w:val="004078FD"/>
    <w:rsid w:val="00417B72"/>
    <w:rsid w:val="00424B02"/>
    <w:rsid w:val="00477473"/>
    <w:rsid w:val="00482CF2"/>
    <w:rsid w:val="004834B5"/>
    <w:rsid w:val="004F0E68"/>
    <w:rsid w:val="00503289"/>
    <w:rsid w:val="005A264B"/>
    <w:rsid w:val="005A4F25"/>
    <w:rsid w:val="005A5DDB"/>
    <w:rsid w:val="005D5998"/>
    <w:rsid w:val="005E484C"/>
    <w:rsid w:val="00620DED"/>
    <w:rsid w:val="006273FD"/>
    <w:rsid w:val="00661BA1"/>
    <w:rsid w:val="00662DEB"/>
    <w:rsid w:val="006915AB"/>
    <w:rsid w:val="006C52E4"/>
    <w:rsid w:val="006C737F"/>
    <w:rsid w:val="00797C4F"/>
    <w:rsid w:val="007B0D12"/>
    <w:rsid w:val="007C3248"/>
    <w:rsid w:val="007D05F6"/>
    <w:rsid w:val="00817487"/>
    <w:rsid w:val="00864E72"/>
    <w:rsid w:val="009444EE"/>
    <w:rsid w:val="00955EBA"/>
    <w:rsid w:val="009708F9"/>
    <w:rsid w:val="0098674A"/>
    <w:rsid w:val="00990A64"/>
    <w:rsid w:val="009A5B4D"/>
    <w:rsid w:val="00A01D91"/>
    <w:rsid w:val="00A233A1"/>
    <w:rsid w:val="00A701C6"/>
    <w:rsid w:val="00AB31DB"/>
    <w:rsid w:val="00AC7807"/>
    <w:rsid w:val="00B20837"/>
    <w:rsid w:val="00B76640"/>
    <w:rsid w:val="00B95620"/>
    <w:rsid w:val="00BF4CE4"/>
    <w:rsid w:val="00C67FE5"/>
    <w:rsid w:val="00CC7154"/>
    <w:rsid w:val="00CD35FE"/>
    <w:rsid w:val="00CF013F"/>
    <w:rsid w:val="00D51E8C"/>
    <w:rsid w:val="00D73EF9"/>
    <w:rsid w:val="00DA6EB8"/>
    <w:rsid w:val="00DD04CD"/>
    <w:rsid w:val="00DE2833"/>
    <w:rsid w:val="00E5465D"/>
    <w:rsid w:val="00E621B3"/>
    <w:rsid w:val="00E7074F"/>
    <w:rsid w:val="00E93321"/>
    <w:rsid w:val="00F16B1A"/>
    <w:rsid w:val="00F62C50"/>
    <w:rsid w:val="00F70D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5D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684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1684B"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CC7154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C7154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C7154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C7154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C715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7154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7154"/>
    <w:rPr>
      <w:rFonts w:ascii="Times New Roman" w:hAnsi="Times New Roman" w:cs="Times New Roman"/>
      <w:sz w:val="18"/>
      <w:szCs w:val="18"/>
    </w:rPr>
  </w:style>
  <w:style w:type="character" w:styleId="BookTitle">
    <w:name w:val="Book Title"/>
    <w:uiPriority w:val="33"/>
    <w:qFormat/>
    <w:rsid w:val="00337146"/>
    <w:rPr>
      <w:rFonts w:ascii="Courier New" w:hAnsi="Courier New" w:cs="Courier New"/>
    </w:rPr>
  </w:style>
  <w:style w:type="paragraph" w:styleId="Revision">
    <w:name w:val="Revision"/>
    <w:hidden/>
    <w:uiPriority w:val="99"/>
    <w:semiHidden/>
    <w:rsid w:val="00F62C50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179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9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8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0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16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microsoft.com/office/2011/relationships/commentsExtended" Target="commentsExtended.xml"/><Relationship Id="rId7" Type="http://schemas.openxmlformats.org/officeDocument/2006/relationships/hyperlink" Target="http://hl7.org/fhir/daf/StructureDefinition/allergyintolerance-daf-core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microsoft.com/office/2011/relationships/people" Target="people.xml"/><Relationship Id="rId1" Type="http://schemas.openxmlformats.org/officeDocument/2006/relationships/numbering" Target="numbering.xml"/><Relationship Id="rId6" Type="http://schemas.openxmlformats.org/officeDocument/2006/relationships/hyperlink" Target="http://www.healthit.gov" TargetMode="External"/><Relationship Id="rId11" Type="http://schemas.openxmlformats.org/officeDocument/2006/relationships/image" Target="media/image4.png"/><Relationship Id="rId5" Type="http://schemas.openxmlformats.org/officeDocument/2006/relationships/comments" Target="comment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1252</TotalTime>
  <Pages>10</Pages>
  <Words>1321</Words>
  <Characters>7534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Brett A Marquard</dc:creator>
  <cp:lastModifiedBy>Eric Haas</cp:lastModifiedBy>
  <cp:revision>16</cp:revision>
  <dcterms:created xsi:type="dcterms:W3CDTF">2016-07-19T23:28:00Z</dcterms:created>
  <dcterms:modified xsi:type="dcterms:W3CDTF">2016-07-21T19:27:00Z</dcterms:modified>
</cp:coreProperties>
</file>